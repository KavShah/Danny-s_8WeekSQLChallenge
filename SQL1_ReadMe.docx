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01166" w14:textId="77777777" w:rsidR="008E6FEE" w:rsidRPr="009A3D7D" w:rsidRDefault="008E6FEE" w:rsidP="009A3D7D">
      <w:pPr>
        <w:pStyle w:val="Heading1"/>
        <w:shd w:val="clear" w:color="auto" w:fill="FFFFFF"/>
        <w:spacing w:before="360" w:after="240"/>
        <w:jc w:val="center"/>
        <w:rPr>
          <w:rFonts w:ascii="Calibri" w:hAnsi="Calibri" w:cs="Calibri"/>
          <w:color w:val="24292E"/>
          <w:sz w:val="36"/>
          <w:szCs w:val="36"/>
        </w:rPr>
      </w:pPr>
      <w:r w:rsidRPr="009A3D7D">
        <w:rPr>
          <w:rFonts w:ascii="Calibri" w:hAnsi="Calibri" w:cs="Calibri"/>
          <w:color w:val="24292E"/>
          <w:sz w:val="36"/>
          <w:szCs w:val="36"/>
        </w:rPr>
        <w:fldChar w:fldCharType="begin"/>
      </w:r>
      <w:r w:rsidRPr="009A3D7D">
        <w:rPr>
          <w:rFonts w:ascii="Calibri" w:hAnsi="Calibri" w:cs="Calibri"/>
          <w:color w:val="24292E"/>
          <w:sz w:val="36"/>
          <w:szCs w:val="36"/>
        </w:rPr>
        <w:instrText xml:space="preserve"> HYPERLINK "https://github.com/nduongthucanh/8-Week-SQL-Challenge" </w:instrText>
      </w:r>
      <w:r w:rsidRPr="009A3D7D">
        <w:rPr>
          <w:rFonts w:ascii="Calibri" w:hAnsi="Calibri" w:cs="Calibri"/>
          <w:color w:val="24292E"/>
          <w:sz w:val="36"/>
          <w:szCs w:val="36"/>
        </w:rPr>
        <w:fldChar w:fldCharType="separate"/>
      </w:r>
      <w:r w:rsidRPr="009A3D7D">
        <w:rPr>
          <w:rStyle w:val="Hyperlink"/>
          <w:rFonts w:ascii="Calibri" w:hAnsi="Calibri" w:cs="Calibri"/>
          <w:sz w:val="36"/>
          <w:szCs w:val="36"/>
        </w:rPr>
        <w:t>8-Week SQL Challenge</w:t>
      </w:r>
      <w:r w:rsidRPr="009A3D7D">
        <w:rPr>
          <w:rFonts w:ascii="Calibri" w:hAnsi="Calibri" w:cs="Calibri"/>
          <w:color w:val="24292E"/>
          <w:sz w:val="36"/>
          <w:szCs w:val="36"/>
        </w:rPr>
        <w:fldChar w:fldCharType="end"/>
      </w:r>
    </w:p>
    <w:p w14:paraId="4FF83F1C" w14:textId="77777777" w:rsidR="008E6FEE" w:rsidRPr="009A3D7D" w:rsidRDefault="008E6FEE" w:rsidP="008E6FEE">
      <w:pPr>
        <w:pStyle w:val="Heading1"/>
        <w:shd w:val="clear" w:color="auto" w:fill="FFFFFF"/>
        <w:spacing w:before="360" w:after="240"/>
        <w:rPr>
          <w:rFonts w:ascii="Calibri" w:hAnsi="Calibri" w:cs="Calibri"/>
          <w:color w:val="24292E"/>
          <w:sz w:val="36"/>
          <w:szCs w:val="36"/>
        </w:rPr>
      </w:pPr>
      <w:r w:rsidRPr="009A3D7D">
        <w:rPr>
          <w:rFonts w:ascii="Calibri" w:hAnsi="Calibri" w:cs="Calibri"/>
          <w:color w:val="24292E"/>
          <w:sz w:val="36"/>
          <w:szCs w:val="36"/>
        </w:rPr>
        <w:t>Case Study #1 - Danny's Diner</w:t>
      </w:r>
    </w:p>
    <w:p w14:paraId="0199FE4D" w14:textId="2A746A0D" w:rsidR="008E6FEE" w:rsidRPr="009A3D7D" w:rsidRDefault="008E6FEE" w:rsidP="008E6FEE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Calibri" w:hAnsi="Calibri" w:cs="Calibri"/>
          <w:color w:val="24292E"/>
        </w:rPr>
      </w:pPr>
      <w:r w:rsidRPr="009A3D7D">
        <w:rPr>
          <w:rFonts w:ascii="Calibri" w:hAnsi="Calibri" w:cs="Calibri"/>
          <w:noProof/>
          <w:color w:val="0000FF"/>
        </w:rPr>
        <w:drawing>
          <wp:inline distT="0" distB="0" distL="0" distR="0" wp14:anchorId="23940A78" wp14:editId="0A52EDAB">
            <wp:extent cx="4876800" cy="3657600"/>
            <wp:effectExtent l="0" t="0" r="0" b="0"/>
            <wp:docPr id="14" name="Picture 14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D7D62" w14:textId="04629C6C" w:rsidR="008E6FEE" w:rsidRPr="009A3D7D" w:rsidRDefault="008E6FEE" w:rsidP="008E6FEE">
      <w:pPr>
        <w:pStyle w:val="Heading2"/>
        <w:shd w:val="clear" w:color="auto" w:fill="FFFFFF"/>
        <w:spacing w:before="360" w:after="240"/>
        <w:rPr>
          <w:rFonts w:ascii="Calibri" w:hAnsi="Calibri" w:cs="Calibri"/>
          <w:b/>
          <w:bCs/>
          <w:color w:val="24292E"/>
          <w:sz w:val="36"/>
          <w:szCs w:val="36"/>
        </w:rPr>
      </w:pPr>
      <w:r w:rsidRPr="009A3D7D">
        <w:rPr>
          <w:rFonts w:ascii="Calibri" w:hAnsi="Calibri" w:cs="Calibri"/>
          <w:b/>
          <w:bCs/>
          <w:color w:val="24292E"/>
          <w:sz w:val="36"/>
          <w:szCs w:val="36"/>
        </w:rPr>
        <w:t>Table Contents</w:t>
      </w:r>
    </w:p>
    <w:p w14:paraId="7F7FCEEC" w14:textId="33DB7249" w:rsidR="008E6FEE" w:rsidRPr="009A3D7D" w:rsidRDefault="008E6FEE" w:rsidP="008E6F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2E74B5" w:themeColor="accent5" w:themeShade="BF"/>
          <w:u w:val="single"/>
        </w:rPr>
      </w:pPr>
      <w:r w:rsidRPr="009A3D7D">
        <w:rPr>
          <w:rFonts w:ascii="Calibri" w:hAnsi="Calibri" w:cs="Calibri"/>
          <w:color w:val="2E74B5" w:themeColor="accent5" w:themeShade="BF"/>
          <w:u w:val="single"/>
        </w:rPr>
        <w:t>Problem Statement</w:t>
      </w:r>
    </w:p>
    <w:p w14:paraId="65323386" w14:textId="44091565" w:rsidR="008E6FEE" w:rsidRPr="009A3D7D" w:rsidRDefault="008E6FEE" w:rsidP="008E6FE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Calibri" w:hAnsi="Calibri" w:cs="Calibri"/>
          <w:color w:val="2E74B5" w:themeColor="accent5" w:themeShade="BF"/>
          <w:u w:val="single"/>
        </w:rPr>
      </w:pPr>
      <w:r w:rsidRPr="009A3D7D">
        <w:rPr>
          <w:rFonts w:ascii="Calibri" w:hAnsi="Calibri" w:cs="Calibri"/>
          <w:color w:val="2E74B5" w:themeColor="accent5" w:themeShade="BF"/>
          <w:u w:val="single"/>
        </w:rPr>
        <w:t>Dataset</w:t>
      </w:r>
    </w:p>
    <w:p w14:paraId="51EF809B" w14:textId="65F1A09A" w:rsidR="008E6FEE" w:rsidRPr="009A3D7D" w:rsidRDefault="008E6FEE" w:rsidP="008E6FE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Calibri" w:hAnsi="Calibri" w:cs="Calibri"/>
          <w:color w:val="2E74B5" w:themeColor="accent5" w:themeShade="BF"/>
          <w:u w:val="single"/>
        </w:rPr>
      </w:pPr>
      <w:r w:rsidRPr="009A3D7D">
        <w:rPr>
          <w:rFonts w:ascii="Calibri" w:hAnsi="Calibri" w:cs="Calibri"/>
          <w:color w:val="2E74B5" w:themeColor="accent5" w:themeShade="BF"/>
          <w:u w:val="single"/>
        </w:rPr>
        <w:t>Case Study Questions</w:t>
      </w:r>
    </w:p>
    <w:p w14:paraId="6C25ADD8" w14:textId="1E899829" w:rsidR="008E6FEE" w:rsidRPr="009A3D7D" w:rsidRDefault="008E6FEE" w:rsidP="008E6FE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Calibri" w:hAnsi="Calibri" w:cs="Calibri"/>
          <w:color w:val="2E74B5" w:themeColor="accent5" w:themeShade="BF"/>
          <w:u w:val="single"/>
        </w:rPr>
      </w:pPr>
      <w:r w:rsidRPr="009A3D7D">
        <w:rPr>
          <w:rFonts w:ascii="Calibri" w:hAnsi="Calibri" w:cs="Calibri"/>
          <w:color w:val="2E74B5" w:themeColor="accent5" w:themeShade="BF"/>
          <w:u w:val="single"/>
        </w:rPr>
        <w:t>Solution</w:t>
      </w:r>
    </w:p>
    <w:p w14:paraId="0467CD49" w14:textId="39209D30" w:rsidR="008E6FEE" w:rsidRPr="009A3D7D" w:rsidRDefault="008E6FEE" w:rsidP="008E6FE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Calibri" w:hAnsi="Calibri" w:cs="Calibri"/>
          <w:color w:val="2E74B5" w:themeColor="accent5" w:themeShade="BF"/>
          <w:u w:val="single"/>
        </w:rPr>
      </w:pPr>
      <w:r w:rsidRPr="009A3D7D">
        <w:rPr>
          <w:rFonts w:ascii="Calibri" w:hAnsi="Calibri" w:cs="Calibri"/>
          <w:color w:val="2E74B5" w:themeColor="accent5" w:themeShade="BF"/>
          <w:u w:val="single"/>
        </w:rPr>
        <w:t>Limitations</w:t>
      </w:r>
      <w:r w:rsidR="009A3D7D" w:rsidRPr="009A3D7D">
        <w:rPr>
          <w:rFonts w:ascii="Calibri" w:hAnsi="Calibri" w:cs="Calibri"/>
          <w:color w:val="2E74B5" w:themeColor="accent5" w:themeShade="BF"/>
          <w:u w:val="single"/>
        </w:rPr>
        <w:t xml:space="preserve"> and Assumptions</w:t>
      </w:r>
    </w:p>
    <w:p w14:paraId="1D3B25D7" w14:textId="77777777" w:rsidR="008E6FEE" w:rsidRPr="009A3D7D" w:rsidRDefault="008E6FEE" w:rsidP="008E6FEE">
      <w:pPr>
        <w:pStyle w:val="Heading2"/>
        <w:shd w:val="clear" w:color="auto" w:fill="FFFFFF"/>
        <w:spacing w:before="360" w:after="240"/>
        <w:rPr>
          <w:rFonts w:ascii="Calibri" w:hAnsi="Calibri" w:cs="Calibri"/>
          <w:b/>
          <w:bCs/>
          <w:color w:val="24292E"/>
          <w:sz w:val="36"/>
          <w:szCs w:val="36"/>
        </w:rPr>
      </w:pPr>
      <w:r w:rsidRPr="009A3D7D">
        <w:rPr>
          <w:rFonts w:ascii="Calibri" w:hAnsi="Calibri" w:cs="Calibri"/>
          <w:b/>
          <w:bCs/>
          <w:color w:val="24292E"/>
          <w:sz w:val="36"/>
          <w:szCs w:val="36"/>
        </w:rPr>
        <w:t>Problem Statement</w:t>
      </w:r>
    </w:p>
    <w:p w14:paraId="5F5C632F" w14:textId="27952998" w:rsidR="008E6FEE" w:rsidRPr="009A3D7D" w:rsidRDefault="008E6FEE" w:rsidP="008E6FEE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color w:val="24292E"/>
        </w:rPr>
      </w:pPr>
      <w:r w:rsidRPr="009A3D7D">
        <w:rPr>
          <w:rFonts w:ascii="Calibri" w:hAnsi="Calibri" w:cs="Calibri"/>
          <w:color w:val="24292E"/>
        </w:rPr>
        <w:t xml:space="preserve">Danny wants to use the data to answer a few simple questions about his customers, especially about their visiting patterns, how much money they’ve spent and also which menu items are their </w:t>
      </w:r>
      <w:r w:rsidR="009A3D7D" w:rsidRPr="009A3D7D">
        <w:rPr>
          <w:rFonts w:ascii="Calibri" w:hAnsi="Calibri" w:cs="Calibri"/>
          <w:color w:val="24292E"/>
        </w:rPr>
        <w:t>favorite</w:t>
      </w:r>
      <w:r w:rsidRPr="009A3D7D">
        <w:rPr>
          <w:rFonts w:ascii="Calibri" w:hAnsi="Calibri" w:cs="Calibri"/>
          <w:color w:val="24292E"/>
        </w:rPr>
        <w:t xml:space="preserve">. Having this deeper connection with his customers will help him deliver a better and more </w:t>
      </w:r>
      <w:r w:rsidR="009A3D7D" w:rsidRPr="009A3D7D">
        <w:rPr>
          <w:rFonts w:ascii="Calibri" w:hAnsi="Calibri" w:cs="Calibri"/>
          <w:color w:val="24292E"/>
        </w:rPr>
        <w:t>personalized</w:t>
      </w:r>
      <w:r w:rsidRPr="009A3D7D">
        <w:rPr>
          <w:rFonts w:ascii="Calibri" w:hAnsi="Calibri" w:cs="Calibri"/>
          <w:color w:val="24292E"/>
        </w:rPr>
        <w:t xml:space="preserve"> experience for his loyal customers.</w:t>
      </w:r>
    </w:p>
    <w:p w14:paraId="7655FC81" w14:textId="77777777" w:rsidR="008E6FEE" w:rsidRPr="009A3D7D" w:rsidRDefault="008E6FEE" w:rsidP="008E6FEE">
      <w:pPr>
        <w:pStyle w:val="Heading2"/>
        <w:shd w:val="clear" w:color="auto" w:fill="FFFFFF"/>
        <w:spacing w:before="360" w:after="240"/>
        <w:rPr>
          <w:rFonts w:ascii="Calibri" w:hAnsi="Calibri" w:cs="Calibri"/>
          <w:b/>
          <w:bCs/>
          <w:color w:val="24292E"/>
          <w:sz w:val="36"/>
          <w:szCs w:val="36"/>
        </w:rPr>
      </w:pPr>
      <w:r w:rsidRPr="009A3D7D">
        <w:rPr>
          <w:rFonts w:ascii="Calibri" w:hAnsi="Calibri" w:cs="Calibri"/>
          <w:b/>
          <w:bCs/>
          <w:color w:val="24292E"/>
          <w:sz w:val="36"/>
          <w:szCs w:val="36"/>
        </w:rPr>
        <w:lastRenderedPageBreak/>
        <w:t>Dataset</w:t>
      </w:r>
    </w:p>
    <w:p w14:paraId="5BC4E4E3" w14:textId="77777777" w:rsidR="008E6FEE" w:rsidRPr="009A3D7D" w:rsidRDefault="008E6FEE" w:rsidP="008E6FEE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color w:val="24292E"/>
        </w:rPr>
      </w:pPr>
      <w:r w:rsidRPr="009A3D7D">
        <w:rPr>
          <w:rFonts w:ascii="Calibri" w:hAnsi="Calibri" w:cs="Calibri"/>
          <w:color w:val="24292E"/>
        </w:rPr>
        <w:t>Danny has shared with you 3 key datasets for this case study:</w:t>
      </w:r>
    </w:p>
    <w:p w14:paraId="2B8DB467" w14:textId="77777777" w:rsidR="008E6FEE" w:rsidRPr="009A3D7D" w:rsidRDefault="008E6FEE" w:rsidP="008E6FEE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hAnsi="Calibri" w:cs="Calibri"/>
          <w:color w:val="24292E"/>
        </w:rPr>
      </w:pPr>
      <w:r w:rsidRPr="009A3D7D">
        <w:rPr>
          <w:rStyle w:val="HTMLCode"/>
          <w:rFonts w:ascii="Calibri" w:eastAsiaTheme="minorHAnsi" w:hAnsi="Calibri" w:cs="Calibri"/>
          <w:b/>
          <w:bCs/>
          <w:color w:val="24292E"/>
        </w:rPr>
        <w:t>sales</w:t>
      </w:r>
    </w:p>
    <w:p w14:paraId="764EA862" w14:textId="77777777" w:rsidR="008E6FEE" w:rsidRPr="009A3D7D" w:rsidRDefault="008E6FEE" w:rsidP="008E6FE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92E"/>
        </w:rPr>
      </w:pPr>
      <w:r w:rsidRPr="009A3D7D">
        <w:rPr>
          <w:rFonts w:ascii="Calibri" w:hAnsi="Calibri" w:cs="Calibri"/>
          <w:color w:val="24292E"/>
        </w:rPr>
        <w:t>The sales table captures all </w:t>
      </w:r>
      <w:proofErr w:type="spellStart"/>
      <w:r w:rsidRPr="009A3D7D">
        <w:rPr>
          <w:rStyle w:val="HTMLCode"/>
          <w:rFonts w:ascii="Calibri" w:hAnsi="Calibri" w:cs="Calibri"/>
          <w:color w:val="24292E"/>
        </w:rPr>
        <w:t>customer_id</w:t>
      </w:r>
      <w:proofErr w:type="spellEnd"/>
      <w:r w:rsidRPr="009A3D7D">
        <w:rPr>
          <w:rFonts w:ascii="Calibri" w:hAnsi="Calibri" w:cs="Calibri"/>
          <w:color w:val="24292E"/>
        </w:rPr>
        <w:t xml:space="preserve"> level purchases with </w:t>
      </w:r>
      <w:proofErr w:type="gramStart"/>
      <w:r w:rsidRPr="009A3D7D">
        <w:rPr>
          <w:rFonts w:ascii="Calibri" w:hAnsi="Calibri" w:cs="Calibri"/>
          <w:color w:val="24292E"/>
        </w:rPr>
        <w:t>an</w:t>
      </w:r>
      <w:proofErr w:type="gramEnd"/>
      <w:r w:rsidRPr="009A3D7D">
        <w:rPr>
          <w:rFonts w:ascii="Calibri" w:hAnsi="Calibri" w:cs="Calibri"/>
          <w:color w:val="24292E"/>
        </w:rPr>
        <w:t xml:space="preserve"> corresponding </w:t>
      </w:r>
      <w:proofErr w:type="spellStart"/>
      <w:r w:rsidRPr="009A3D7D">
        <w:rPr>
          <w:rStyle w:val="HTMLCode"/>
          <w:rFonts w:ascii="Calibri" w:hAnsi="Calibri" w:cs="Calibri"/>
          <w:color w:val="24292E"/>
        </w:rPr>
        <w:t>order_date</w:t>
      </w:r>
      <w:proofErr w:type="spellEnd"/>
      <w:r w:rsidRPr="009A3D7D">
        <w:rPr>
          <w:rFonts w:ascii="Calibri" w:hAnsi="Calibri" w:cs="Calibri"/>
          <w:color w:val="24292E"/>
        </w:rPr>
        <w:t> and </w:t>
      </w:r>
      <w:proofErr w:type="spellStart"/>
      <w:r w:rsidRPr="009A3D7D">
        <w:rPr>
          <w:rStyle w:val="HTMLCode"/>
          <w:rFonts w:ascii="Calibri" w:hAnsi="Calibri" w:cs="Calibri"/>
          <w:color w:val="24292E"/>
        </w:rPr>
        <w:t>product_id</w:t>
      </w:r>
      <w:proofErr w:type="spellEnd"/>
      <w:r w:rsidRPr="009A3D7D">
        <w:rPr>
          <w:rFonts w:ascii="Calibri" w:hAnsi="Calibri" w:cs="Calibri"/>
          <w:color w:val="24292E"/>
        </w:rPr>
        <w:t> information for when and what menu items were ordered.</w:t>
      </w:r>
    </w:p>
    <w:tbl>
      <w:tblPr>
        <w:tblW w:w="53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  <w:gridCol w:w="1733"/>
        <w:gridCol w:w="1701"/>
      </w:tblGrid>
      <w:tr w:rsidR="009A3D7D" w:rsidRPr="009A3D7D" w14:paraId="16F50A7D" w14:textId="77777777" w:rsidTr="008E6FEE">
        <w:trPr>
          <w:trHeight w:val="417"/>
          <w:tblHeader/>
          <w:jc w:val="center"/>
        </w:trPr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EB70E" w14:textId="77777777" w:rsidR="008E6FEE" w:rsidRPr="009A3D7D" w:rsidRDefault="008E6FEE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24292E"/>
              </w:rPr>
            </w:pPr>
            <w:proofErr w:type="spellStart"/>
            <w:r w:rsidRPr="009A3D7D">
              <w:rPr>
                <w:rFonts w:ascii="Calibri" w:hAnsi="Calibri" w:cs="Calibri"/>
                <w:b/>
                <w:bCs/>
                <w:color w:val="24292E"/>
              </w:rPr>
              <w:t>customer_id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E16CE0" w14:textId="77777777" w:rsidR="008E6FEE" w:rsidRPr="009A3D7D" w:rsidRDefault="008E6FEE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24292E"/>
              </w:rPr>
            </w:pPr>
            <w:proofErr w:type="spellStart"/>
            <w:r w:rsidRPr="009A3D7D">
              <w:rPr>
                <w:rFonts w:ascii="Calibri" w:hAnsi="Calibri" w:cs="Calibri"/>
                <w:b/>
                <w:bCs/>
                <w:color w:val="24292E"/>
              </w:rPr>
              <w:t>order_date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AB095" w14:textId="77777777" w:rsidR="008E6FEE" w:rsidRPr="009A3D7D" w:rsidRDefault="008E6FEE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24292E"/>
              </w:rPr>
            </w:pPr>
            <w:proofErr w:type="spellStart"/>
            <w:r w:rsidRPr="009A3D7D">
              <w:rPr>
                <w:rFonts w:ascii="Calibri" w:hAnsi="Calibri" w:cs="Calibri"/>
                <w:b/>
                <w:bCs/>
                <w:color w:val="24292E"/>
              </w:rPr>
              <w:t>product_id</w:t>
            </w:r>
            <w:proofErr w:type="spellEnd"/>
          </w:p>
        </w:tc>
      </w:tr>
      <w:tr w:rsidR="009A3D7D" w:rsidRPr="009A3D7D" w14:paraId="3D25D23A" w14:textId="77777777" w:rsidTr="008E6FEE">
        <w:trPr>
          <w:trHeight w:val="417"/>
          <w:jc w:val="center"/>
        </w:trPr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02664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A</w:t>
            </w:r>
          </w:p>
        </w:tc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DA106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2021-01-01</w:t>
            </w:r>
          </w:p>
        </w:tc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71CBA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1</w:t>
            </w:r>
          </w:p>
        </w:tc>
      </w:tr>
      <w:tr w:rsidR="009A3D7D" w:rsidRPr="009A3D7D" w14:paraId="645D59D4" w14:textId="77777777" w:rsidTr="008E6FEE">
        <w:trPr>
          <w:trHeight w:val="417"/>
          <w:jc w:val="center"/>
        </w:trPr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EDFEC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A</w:t>
            </w:r>
          </w:p>
        </w:tc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14D4E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2021-01-01</w:t>
            </w:r>
          </w:p>
        </w:tc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F8AD1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2</w:t>
            </w:r>
          </w:p>
        </w:tc>
      </w:tr>
      <w:tr w:rsidR="009A3D7D" w:rsidRPr="009A3D7D" w14:paraId="4077D9DD" w14:textId="77777777" w:rsidTr="008E6FEE">
        <w:trPr>
          <w:trHeight w:val="417"/>
          <w:jc w:val="center"/>
        </w:trPr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4BF50D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A</w:t>
            </w:r>
          </w:p>
        </w:tc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04E829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2021-01-07</w:t>
            </w:r>
          </w:p>
        </w:tc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B513A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2</w:t>
            </w:r>
          </w:p>
        </w:tc>
      </w:tr>
      <w:tr w:rsidR="009A3D7D" w:rsidRPr="009A3D7D" w14:paraId="6EB317F3" w14:textId="77777777" w:rsidTr="008E6FEE">
        <w:trPr>
          <w:trHeight w:val="417"/>
          <w:jc w:val="center"/>
        </w:trPr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DCB2D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A</w:t>
            </w:r>
          </w:p>
        </w:tc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9859A9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2021-01-10</w:t>
            </w:r>
          </w:p>
        </w:tc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479D7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3</w:t>
            </w:r>
          </w:p>
        </w:tc>
      </w:tr>
      <w:tr w:rsidR="009A3D7D" w:rsidRPr="009A3D7D" w14:paraId="5E6DBAEB" w14:textId="77777777" w:rsidTr="008E6FEE">
        <w:trPr>
          <w:trHeight w:val="417"/>
          <w:jc w:val="center"/>
        </w:trPr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AC63A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A</w:t>
            </w:r>
          </w:p>
        </w:tc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39024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2021-01-11</w:t>
            </w:r>
          </w:p>
        </w:tc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D6C39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3</w:t>
            </w:r>
          </w:p>
        </w:tc>
      </w:tr>
      <w:tr w:rsidR="009A3D7D" w:rsidRPr="009A3D7D" w14:paraId="6814D6E1" w14:textId="77777777" w:rsidTr="008E6FEE">
        <w:trPr>
          <w:trHeight w:val="417"/>
          <w:jc w:val="center"/>
        </w:trPr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8BF02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A</w:t>
            </w:r>
          </w:p>
        </w:tc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49050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2021-01-11</w:t>
            </w:r>
          </w:p>
        </w:tc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105B5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3</w:t>
            </w:r>
          </w:p>
        </w:tc>
      </w:tr>
      <w:tr w:rsidR="009A3D7D" w:rsidRPr="009A3D7D" w14:paraId="14DAEC50" w14:textId="77777777" w:rsidTr="008E6FEE">
        <w:trPr>
          <w:trHeight w:val="406"/>
          <w:jc w:val="center"/>
        </w:trPr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465AF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B</w:t>
            </w:r>
          </w:p>
        </w:tc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3DAC4A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2021-01-01</w:t>
            </w:r>
          </w:p>
        </w:tc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0751D3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2</w:t>
            </w:r>
          </w:p>
        </w:tc>
      </w:tr>
      <w:tr w:rsidR="009A3D7D" w:rsidRPr="009A3D7D" w14:paraId="534BEB25" w14:textId="77777777" w:rsidTr="008E6FEE">
        <w:trPr>
          <w:trHeight w:val="417"/>
          <w:jc w:val="center"/>
        </w:trPr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878AE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B</w:t>
            </w:r>
          </w:p>
        </w:tc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A66DB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2021-01-02</w:t>
            </w:r>
          </w:p>
        </w:tc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B8A982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2</w:t>
            </w:r>
          </w:p>
        </w:tc>
      </w:tr>
      <w:tr w:rsidR="009A3D7D" w:rsidRPr="009A3D7D" w14:paraId="77C3B8BF" w14:textId="77777777" w:rsidTr="008E6FEE">
        <w:trPr>
          <w:trHeight w:val="417"/>
          <w:jc w:val="center"/>
        </w:trPr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8BB4B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B</w:t>
            </w:r>
          </w:p>
        </w:tc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5DF58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2021-01-04</w:t>
            </w:r>
          </w:p>
        </w:tc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62E87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1</w:t>
            </w:r>
          </w:p>
        </w:tc>
      </w:tr>
      <w:tr w:rsidR="009A3D7D" w:rsidRPr="009A3D7D" w14:paraId="6702480E" w14:textId="77777777" w:rsidTr="008E6FEE">
        <w:trPr>
          <w:trHeight w:val="417"/>
          <w:jc w:val="center"/>
        </w:trPr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37112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B</w:t>
            </w:r>
          </w:p>
        </w:tc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598C7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2021-01-11</w:t>
            </w:r>
          </w:p>
        </w:tc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2F0F2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1</w:t>
            </w:r>
          </w:p>
        </w:tc>
      </w:tr>
      <w:tr w:rsidR="009A3D7D" w:rsidRPr="009A3D7D" w14:paraId="5F5E8038" w14:textId="77777777" w:rsidTr="008E6FEE">
        <w:trPr>
          <w:trHeight w:val="417"/>
          <w:jc w:val="center"/>
        </w:trPr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3409D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B</w:t>
            </w:r>
          </w:p>
        </w:tc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2A6B7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2021-01-16</w:t>
            </w:r>
          </w:p>
        </w:tc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2B8F5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3</w:t>
            </w:r>
          </w:p>
        </w:tc>
      </w:tr>
      <w:tr w:rsidR="009A3D7D" w:rsidRPr="009A3D7D" w14:paraId="539D4A2B" w14:textId="77777777" w:rsidTr="008E6FEE">
        <w:trPr>
          <w:trHeight w:val="417"/>
          <w:jc w:val="center"/>
        </w:trPr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69CFCA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B</w:t>
            </w:r>
          </w:p>
        </w:tc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5645B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2021-02-01</w:t>
            </w:r>
          </w:p>
        </w:tc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F7C716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3</w:t>
            </w:r>
          </w:p>
        </w:tc>
      </w:tr>
      <w:tr w:rsidR="009A3D7D" w:rsidRPr="009A3D7D" w14:paraId="5D310530" w14:textId="77777777" w:rsidTr="008E6FEE">
        <w:trPr>
          <w:trHeight w:val="417"/>
          <w:jc w:val="center"/>
        </w:trPr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32FC8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C</w:t>
            </w:r>
          </w:p>
        </w:tc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BCF588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2021-01-01</w:t>
            </w:r>
          </w:p>
        </w:tc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42F22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3</w:t>
            </w:r>
          </w:p>
        </w:tc>
      </w:tr>
      <w:tr w:rsidR="009A3D7D" w:rsidRPr="009A3D7D" w14:paraId="451042B4" w14:textId="77777777" w:rsidTr="008E6FEE">
        <w:trPr>
          <w:trHeight w:val="417"/>
          <w:jc w:val="center"/>
        </w:trPr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0FA79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lastRenderedPageBreak/>
              <w:t>C</w:t>
            </w:r>
          </w:p>
        </w:tc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B5CD5A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2021-01-01</w:t>
            </w:r>
          </w:p>
        </w:tc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39D90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3</w:t>
            </w:r>
          </w:p>
        </w:tc>
      </w:tr>
      <w:tr w:rsidR="009A3D7D" w:rsidRPr="009A3D7D" w14:paraId="2349603E" w14:textId="77777777" w:rsidTr="008E6FEE">
        <w:trPr>
          <w:trHeight w:val="417"/>
          <w:jc w:val="center"/>
        </w:trPr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BBF5F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C</w:t>
            </w:r>
          </w:p>
        </w:tc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95A08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2021-01-07</w:t>
            </w:r>
          </w:p>
        </w:tc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FB96E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3</w:t>
            </w:r>
          </w:p>
        </w:tc>
      </w:tr>
    </w:tbl>
    <w:p w14:paraId="50FDF59A" w14:textId="77777777" w:rsidR="008E6FEE" w:rsidRPr="009A3D7D" w:rsidRDefault="008E6FEE" w:rsidP="008E6FEE">
      <w:pPr>
        <w:spacing w:after="0"/>
        <w:rPr>
          <w:rFonts w:ascii="Calibri" w:hAnsi="Calibri" w:cs="Calibri"/>
        </w:rPr>
      </w:pPr>
      <w:r w:rsidRPr="009A3D7D">
        <w:rPr>
          <w:rFonts w:ascii="Calibri" w:hAnsi="Calibri" w:cs="Calibri"/>
          <w:color w:val="24292E"/>
        </w:rPr>
        <w:br/>
      </w:r>
    </w:p>
    <w:p w14:paraId="39C3EEEF" w14:textId="77777777" w:rsidR="008E6FEE" w:rsidRPr="009A3D7D" w:rsidRDefault="008E6FEE" w:rsidP="008E6FEE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Calibri" w:hAnsi="Calibri" w:cs="Calibri"/>
          <w:color w:val="24292E"/>
        </w:rPr>
      </w:pPr>
      <w:r w:rsidRPr="009A3D7D">
        <w:rPr>
          <w:rStyle w:val="HTMLCode"/>
          <w:rFonts w:ascii="Calibri" w:eastAsiaTheme="minorHAnsi" w:hAnsi="Calibri" w:cs="Calibri"/>
          <w:b/>
          <w:bCs/>
          <w:color w:val="24292E"/>
        </w:rPr>
        <w:t>menu</w:t>
      </w:r>
    </w:p>
    <w:p w14:paraId="2CB2266F" w14:textId="77777777" w:rsidR="008E6FEE" w:rsidRPr="009A3D7D" w:rsidRDefault="008E6FEE" w:rsidP="008E6FE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92E"/>
        </w:rPr>
      </w:pPr>
      <w:r w:rsidRPr="009A3D7D">
        <w:rPr>
          <w:rFonts w:ascii="Calibri" w:hAnsi="Calibri" w:cs="Calibri"/>
          <w:color w:val="24292E"/>
        </w:rPr>
        <w:t>The menu table maps the </w:t>
      </w:r>
      <w:proofErr w:type="spellStart"/>
      <w:r w:rsidRPr="009A3D7D">
        <w:rPr>
          <w:rStyle w:val="HTMLCode"/>
          <w:rFonts w:ascii="Calibri" w:hAnsi="Calibri" w:cs="Calibri"/>
          <w:color w:val="24292E"/>
        </w:rPr>
        <w:t>product_id</w:t>
      </w:r>
      <w:proofErr w:type="spellEnd"/>
      <w:r w:rsidRPr="009A3D7D">
        <w:rPr>
          <w:rFonts w:ascii="Calibri" w:hAnsi="Calibri" w:cs="Calibri"/>
          <w:color w:val="24292E"/>
        </w:rPr>
        <w:t> to the actual </w:t>
      </w:r>
      <w:proofErr w:type="spellStart"/>
      <w:r w:rsidRPr="009A3D7D">
        <w:rPr>
          <w:rStyle w:val="HTMLCode"/>
          <w:rFonts w:ascii="Calibri" w:hAnsi="Calibri" w:cs="Calibri"/>
          <w:color w:val="24292E"/>
        </w:rPr>
        <w:t>product_name</w:t>
      </w:r>
      <w:proofErr w:type="spellEnd"/>
      <w:r w:rsidRPr="009A3D7D">
        <w:rPr>
          <w:rFonts w:ascii="Calibri" w:hAnsi="Calibri" w:cs="Calibri"/>
          <w:color w:val="24292E"/>
        </w:rPr>
        <w:t> and price of each menu item.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1735"/>
        <w:gridCol w:w="844"/>
      </w:tblGrid>
      <w:tr w:rsidR="008E6FEE" w:rsidRPr="009A3D7D" w14:paraId="218626E7" w14:textId="77777777" w:rsidTr="008E6FEE">
        <w:trPr>
          <w:tblHeader/>
          <w:jc w:val="center"/>
        </w:trPr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94179" w14:textId="77777777" w:rsidR="008E6FEE" w:rsidRPr="009A3D7D" w:rsidRDefault="008E6FEE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24292E"/>
              </w:rPr>
            </w:pPr>
            <w:proofErr w:type="spellStart"/>
            <w:r w:rsidRPr="009A3D7D">
              <w:rPr>
                <w:rFonts w:ascii="Calibri" w:hAnsi="Calibri" w:cs="Calibri"/>
                <w:b/>
                <w:bCs/>
                <w:color w:val="24292E"/>
              </w:rPr>
              <w:t>product_id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D18DEE" w14:textId="77777777" w:rsidR="008E6FEE" w:rsidRPr="009A3D7D" w:rsidRDefault="008E6FEE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24292E"/>
              </w:rPr>
            </w:pPr>
            <w:proofErr w:type="spellStart"/>
            <w:r w:rsidRPr="009A3D7D">
              <w:rPr>
                <w:rFonts w:ascii="Calibri" w:hAnsi="Calibri" w:cs="Calibri"/>
                <w:b/>
                <w:bCs/>
                <w:color w:val="24292E"/>
              </w:rPr>
              <w:t>product_name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ECE89" w14:textId="77777777" w:rsidR="008E6FEE" w:rsidRPr="009A3D7D" w:rsidRDefault="008E6FEE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24292E"/>
              </w:rPr>
            </w:pPr>
            <w:r w:rsidRPr="009A3D7D">
              <w:rPr>
                <w:rFonts w:ascii="Calibri" w:hAnsi="Calibri" w:cs="Calibri"/>
                <w:b/>
                <w:bCs/>
                <w:color w:val="24292E"/>
              </w:rPr>
              <w:t>price</w:t>
            </w:r>
          </w:p>
        </w:tc>
      </w:tr>
      <w:tr w:rsidR="008E6FEE" w:rsidRPr="009A3D7D" w14:paraId="1AABDDC6" w14:textId="77777777" w:rsidTr="008E6FEE">
        <w:trPr>
          <w:jc w:val="center"/>
        </w:trPr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8F2A2F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224BE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sushi</w:t>
            </w:r>
          </w:p>
        </w:tc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8546F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10</w:t>
            </w:r>
          </w:p>
        </w:tc>
      </w:tr>
      <w:tr w:rsidR="008E6FEE" w:rsidRPr="009A3D7D" w14:paraId="42AF30B1" w14:textId="77777777" w:rsidTr="008E6FEE">
        <w:trPr>
          <w:jc w:val="center"/>
        </w:trPr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7B84A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2</w:t>
            </w:r>
          </w:p>
        </w:tc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5D408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curry</w:t>
            </w:r>
          </w:p>
        </w:tc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43F59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15</w:t>
            </w:r>
          </w:p>
        </w:tc>
      </w:tr>
      <w:tr w:rsidR="008E6FEE" w:rsidRPr="009A3D7D" w14:paraId="54517135" w14:textId="77777777" w:rsidTr="008E6FEE">
        <w:trPr>
          <w:jc w:val="center"/>
        </w:trPr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BDDC7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3</w:t>
            </w:r>
          </w:p>
        </w:tc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7EF36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ramen</w:t>
            </w:r>
          </w:p>
        </w:tc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0D53D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12</w:t>
            </w:r>
          </w:p>
        </w:tc>
      </w:tr>
    </w:tbl>
    <w:p w14:paraId="5370D53F" w14:textId="77777777" w:rsidR="008E6FEE" w:rsidRPr="009A3D7D" w:rsidRDefault="008E6FEE" w:rsidP="008E6FEE">
      <w:pPr>
        <w:spacing w:after="0"/>
        <w:rPr>
          <w:rFonts w:ascii="Calibri" w:hAnsi="Calibri" w:cs="Calibri"/>
        </w:rPr>
      </w:pPr>
      <w:r w:rsidRPr="009A3D7D">
        <w:rPr>
          <w:rFonts w:ascii="Calibri" w:hAnsi="Calibri" w:cs="Calibri"/>
          <w:color w:val="24292E"/>
        </w:rPr>
        <w:br/>
      </w:r>
    </w:p>
    <w:p w14:paraId="2AB1A74E" w14:textId="77777777" w:rsidR="008E6FEE" w:rsidRPr="009A3D7D" w:rsidRDefault="008E6FEE" w:rsidP="008E6FEE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Calibri" w:hAnsi="Calibri" w:cs="Calibri"/>
          <w:color w:val="24292E"/>
        </w:rPr>
      </w:pPr>
      <w:r w:rsidRPr="009A3D7D">
        <w:rPr>
          <w:rStyle w:val="HTMLCode"/>
          <w:rFonts w:ascii="Calibri" w:eastAsiaTheme="minorHAnsi" w:hAnsi="Calibri" w:cs="Calibri"/>
          <w:b/>
          <w:bCs/>
          <w:color w:val="24292E"/>
        </w:rPr>
        <w:t>members</w:t>
      </w:r>
    </w:p>
    <w:p w14:paraId="7490E858" w14:textId="77777777" w:rsidR="008E6FEE" w:rsidRPr="009A3D7D" w:rsidRDefault="008E6FEE" w:rsidP="008E6FE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92E"/>
        </w:rPr>
      </w:pPr>
      <w:r w:rsidRPr="009A3D7D">
        <w:rPr>
          <w:rFonts w:ascii="Calibri" w:hAnsi="Calibri" w:cs="Calibri"/>
          <w:color w:val="24292E"/>
        </w:rPr>
        <w:t>The final members table captures the </w:t>
      </w:r>
      <w:proofErr w:type="spellStart"/>
      <w:r w:rsidRPr="009A3D7D">
        <w:rPr>
          <w:rStyle w:val="HTMLCode"/>
          <w:rFonts w:ascii="Calibri" w:hAnsi="Calibri" w:cs="Calibri"/>
          <w:color w:val="24292E"/>
        </w:rPr>
        <w:t>join_date</w:t>
      </w:r>
      <w:proofErr w:type="spellEnd"/>
      <w:r w:rsidRPr="009A3D7D">
        <w:rPr>
          <w:rFonts w:ascii="Calibri" w:hAnsi="Calibri" w:cs="Calibri"/>
          <w:color w:val="24292E"/>
        </w:rPr>
        <w:t> when a </w:t>
      </w:r>
      <w:proofErr w:type="spellStart"/>
      <w:r w:rsidRPr="009A3D7D">
        <w:rPr>
          <w:rStyle w:val="HTMLCode"/>
          <w:rFonts w:ascii="Calibri" w:hAnsi="Calibri" w:cs="Calibri"/>
          <w:color w:val="24292E"/>
        </w:rPr>
        <w:t>customer_id</w:t>
      </w:r>
      <w:proofErr w:type="spellEnd"/>
      <w:r w:rsidRPr="009A3D7D">
        <w:rPr>
          <w:rFonts w:ascii="Calibri" w:hAnsi="Calibri" w:cs="Calibri"/>
          <w:color w:val="24292E"/>
        </w:rPr>
        <w:t xml:space="preserve"> joined the beta </w:t>
      </w:r>
    </w:p>
    <w:p w14:paraId="7C6C37DE" w14:textId="09D968AA" w:rsidR="008E6FEE" w:rsidRPr="009A3D7D" w:rsidRDefault="008E6FEE" w:rsidP="008E6FE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92E"/>
        </w:rPr>
      </w:pPr>
      <w:r w:rsidRPr="009A3D7D">
        <w:rPr>
          <w:rFonts w:ascii="Calibri" w:hAnsi="Calibri" w:cs="Calibri"/>
          <w:color w:val="24292E"/>
        </w:rPr>
        <w:t>version of the Danny’s Diner loyalty program.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1260"/>
      </w:tblGrid>
      <w:tr w:rsidR="008E6FEE" w:rsidRPr="009A3D7D" w14:paraId="34AD7485" w14:textId="77777777" w:rsidTr="008E6FEE">
        <w:trPr>
          <w:tblHeader/>
          <w:jc w:val="center"/>
        </w:trPr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A84C5D" w14:textId="77777777" w:rsidR="008E6FEE" w:rsidRPr="009A3D7D" w:rsidRDefault="008E6FEE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24292E"/>
              </w:rPr>
            </w:pPr>
            <w:proofErr w:type="spellStart"/>
            <w:r w:rsidRPr="009A3D7D">
              <w:rPr>
                <w:rFonts w:ascii="Calibri" w:hAnsi="Calibri" w:cs="Calibri"/>
                <w:b/>
                <w:bCs/>
                <w:color w:val="24292E"/>
              </w:rPr>
              <w:t>customer_id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66A6B" w14:textId="77777777" w:rsidR="008E6FEE" w:rsidRPr="009A3D7D" w:rsidRDefault="008E6FEE">
            <w:pPr>
              <w:spacing w:after="240"/>
              <w:jc w:val="center"/>
              <w:rPr>
                <w:rFonts w:ascii="Calibri" w:hAnsi="Calibri" w:cs="Calibri"/>
                <w:b/>
                <w:bCs/>
                <w:color w:val="24292E"/>
              </w:rPr>
            </w:pPr>
            <w:proofErr w:type="spellStart"/>
            <w:r w:rsidRPr="009A3D7D">
              <w:rPr>
                <w:rFonts w:ascii="Calibri" w:hAnsi="Calibri" w:cs="Calibri"/>
                <w:b/>
                <w:bCs/>
                <w:color w:val="24292E"/>
              </w:rPr>
              <w:t>join_date</w:t>
            </w:r>
            <w:proofErr w:type="spellEnd"/>
          </w:p>
        </w:tc>
      </w:tr>
      <w:tr w:rsidR="008E6FEE" w:rsidRPr="009A3D7D" w14:paraId="72B351DE" w14:textId="77777777" w:rsidTr="008E6FEE">
        <w:trPr>
          <w:jc w:val="center"/>
        </w:trPr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BF0A6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A</w:t>
            </w:r>
          </w:p>
        </w:tc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C0471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1/7/2021</w:t>
            </w:r>
          </w:p>
        </w:tc>
      </w:tr>
      <w:tr w:rsidR="008E6FEE" w:rsidRPr="009A3D7D" w14:paraId="16A90492" w14:textId="77777777" w:rsidTr="008E6FEE">
        <w:trPr>
          <w:jc w:val="center"/>
        </w:trPr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8A449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B</w:t>
            </w:r>
          </w:p>
        </w:tc>
        <w:tc>
          <w:tcPr>
            <w:tcW w:w="0" w:type="auto"/>
            <w:shd w:val="clear" w:color="auto" w:fill="E7E6E6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3816D" w14:textId="77777777" w:rsidR="008E6FEE" w:rsidRPr="009A3D7D" w:rsidRDefault="008E6FEE">
            <w:pPr>
              <w:spacing w:after="240"/>
              <w:rPr>
                <w:rFonts w:ascii="Calibri" w:hAnsi="Calibri" w:cs="Calibri"/>
                <w:color w:val="24292E"/>
              </w:rPr>
            </w:pPr>
            <w:r w:rsidRPr="009A3D7D">
              <w:rPr>
                <w:rFonts w:ascii="Calibri" w:hAnsi="Calibri" w:cs="Calibri"/>
                <w:color w:val="24292E"/>
              </w:rPr>
              <w:t>1/9/2021</w:t>
            </w:r>
          </w:p>
        </w:tc>
      </w:tr>
    </w:tbl>
    <w:p w14:paraId="6F999FC0" w14:textId="4C895B42" w:rsidR="008E6FEE" w:rsidRDefault="008E6FEE" w:rsidP="008E6FEE">
      <w:pPr>
        <w:spacing w:after="0"/>
        <w:rPr>
          <w:rFonts w:ascii="Calibri" w:hAnsi="Calibri" w:cs="Calibri"/>
        </w:rPr>
      </w:pPr>
      <w:r w:rsidRPr="009A3D7D">
        <w:rPr>
          <w:rFonts w:ascii="Calibri" w:hAnsi="Calibri" w:cs="Calibri"/>
          <w:color w:val="24292E"/>
        </w:rPr>
        <w:br/>
      </w:r>
    </w:p>
    <w:p w14:paraId="4C7ECCF7" w14:textId="77777777" w:rsidR="009A3D7D" w:rsidRPr="009A3D7D" w:rsidRDefault="009A3D7D" w:rsidP="008E6FEE">
      <w:pPr>
        <w:spacing w:after="0"/>
        <w:rPr>
          <w:rFonts w:ascii="Calibri" w:hAnsi="Calibri" w:cs="Calibri"/>
        </w:rPr>
      </w:pPr>
    </w:p>
    <w:p w14:paraId="2B6C924B" w14:textId="77777777" w:rsidR="008E6FEE" w:rsidRPr="009A3D7D" w:rsidRDefault="008E6FEE" w:rsidP="008E6FEE">
      <w:pPr>
        <w:pStyle w:val="Heading2"/>
        <w:shd w:val="clear" w:color="auto" w:fill="FFFFFF"/>
        <w:spacing w:before="360" w:after="240"/>
        <w:rPr>
          <w:rFonts w:ascii="Calibri" w:hAnsi="Calibri" w:cs="Calibri"/>
          <w:b/>
          <w:bCs/>
          <w:color w:val="24292E"/>
          <w:sz w:val="36"/>
          <w:szCs w:val="36"/>
        </w:rPr>
      </w:pPr>
      <w:r w:rsidRPr="009A3D7D">
        <w:rPr>
          <w:rFonts w:ascii="Calibri" w:hAnsi="Calibri" w:cs="Calibri"/>
          <w:b/>
          <w:bCs/>
          <w:color w:val="24292E"/>
          <w:sz w:val="36"/>
          <w:szCs w:val="36"/>
        </w:rPr>
        <w:lastRenderedPageBreak/>
        <w:t>Case Study Questions</w:t>
      </w:r>
    </w:p>
    <w:p w14:paraId="044427CA" w14:textId="65C3DCEC" w:rsidR="008E6FEE" w:rsidRPr="009A3D7D" w:rsidRDefault="008E6FEE" w:rsidP="008E6FEE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Calibri" w:hAnsi="Calibri" w:cs="Calibri"/>
          <w:color w:val="24292E"/>
        </w:rPr>
      </w:pPr>
    </w:p>
    <w:p w14:paraId="32603064" w14:textId="21A708E9" w:rsidR="008E6FEE" w:rsidRPr="009A3D7D" w:rsidRDefault="008E6FEE" w:rsidP="008E6FE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24292E"/>
        </w:rPr>
      </w:pPr>
      <w:r w:rsidRPr="009A3D7D">
        <w:rPr>
          <w:rFonts w:ascii="Calibri" w:hAnsi="Calibri" w:cs="Calibri"/>
          <w:color w:val="24292E"/>
        </w:rPr>
        <w:t>What is the total amount each customer spent at the restaurant?</w:t>
      </w:r>
    </w:p>
    <w:p w14:paraId="2F2D47AB" w14:textId="77777777" w:rsidR="008E6FEE" w:rsidRPr="009A3D7D" w:rsidRDefault="008E6FEE" w:rsidP="008E6FE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Calibri" w:hAnsi="Calibri" w:cs="Calibri"/>
          <w:color w:val="24292E"/>
        </w:rPr>
      </w:pPr>
      <w:r w:rsidRPr="009A3D7D">
        <w:rPr>
          <w:rFonts w:ascii="Calibri" w:hAnsi="Calibri" w:cs="Calibri"/>
          <w:color w:val="24292E"/>
        </w:rPr>
        <w:t>How many days has each customer visited the restaurant?</w:t>
      </w:r>
    </w:p>
    <w:p w14:paraId="77232EB4" w14:textId="77777777" w:rsidR="008E6FEE" w:rsidRPr="009A3D7D" w:rsidRDefault="008E6FEE" w:rsidP="008E6FE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Calibri" w:hAnsi="Calibri" w:cs="Calibri"/>
          <w:color w:val="24292E"/>
        </w:rPr>
      </w:pPr>
      <w:r w:rsidRPr="009A3D7D">
        <w:rPr>
          <w:rFonts w:ascii="Calibri" w:hAnsi="Calibri" w:cs="Calibri"/>
          <w:color w:val="24292E"/>
        </w:rPr>
        <w:t>What was the first item from the menu purchased by each customer?</w:t>
      </w:r>
    </w:p>
    <w:p w14:paraId="1BC3A974" w14:textId="77777777" w:rsidR="008E6FEE" w:rsidRPr="009A3D7D" w:rsidRDefault="008E6FEE" w:rsidP="008E6FE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Calibri" w:hAnsi="Calibri" w:cs="Calibri"/>
          <w:color w:val="24292E"/>
        </w:rPr>
      </w:pPr>
      <w:r w:rsidRPr="009A3D7D">
        <w:rPr>
          <w:rFonts w:ascii="Calibri" w:hAnsi="Calibri" w:cs="Calibri"/>
          <w:color w:val="24292E"/>
        </w:rPr>
        <w:t>What is the most purchased item on the menu and how many times was it purchased by all customers?</w:t>
      </w:r>
    </w:p>
    <w:p w14:paraId="3C487692" w14:textId="77777777" w:rsidR="008E6FEE" w:rsidRPr="009A3D7D" w:rsidRDefault="008E6FEE" w:rsidP="008E6FE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Calibri" w:hAnsi="Calibri" w:cs="Calibri"/>
          <w:color w:val="24292E"/>
        </w:rPr>
      </w:pPr>
      <w:r w:rsidRPr="009A3D7D">
        <w:rPr>
          <w:rFonts w:ascii="Calibri" w:hAnsi="Calibri" w:cs="Calibri"/>
          <w:color w:val="24292E"/>
        </w:rPr>
        <w:t>Which item was the most popular for each customer?</w:t>
      </w:r>
    </w:p>
    <w:p w14:paraId="42F9980E" w14:textId="77777777" w:rsidR="008E6FEE" w:rsidRPr="009A3D7D" w:rsidRDefault="008E6FEE" w:rsidP="008E6FE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Calibri" w:hAnsi="Calibri" w:cs="Calibri"/>
          <w:color w:val="24292E"/>
        </w:rPr>
      </w:pPr>
      <w:r w:rsidRPr="009A3D7D">
        <w:rPr>
          <w:rFonts w:ascii="Calibri" w:hAnsi="Calibri" w:cs="Calibri"/>
          <w:color w:val="24292E"/>
        </w:rPr>
        <w:t>Which item was purchased first by the customer after they became a member?</w:t>
      </w:r>
    </w:p>
    <w:p w14:paraId="7C4B22D4" w14:textId="77777777" w:rsidR="008E6FEE" w:rsidRPr="009A3D7D" w:rsidRDefault="008E6FEE" w:rsidP="008E6FE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Calibri" w:hAnsi="Calibri" w:cs="Calibri"/>
          <w:color w:val="24292E"/>
        </w:rPr>
      </w:pPr>
      <w:r w:rsidRPr="009A3D7D">
        <w:rPr>
          <w:rFonts w:ascii="Calibri" w:hAnsi="Calibri" w:cs="Calibri"/>
          <w:color w:val="24292E"/>
        </w:rPr>
        <w:t>Which item was purchased just before the customer became a member?</w:t>
      </w:r>
    </w:p>
    <w:p w14:paraId="698425BC" w14:textId="77777777" w:rsidR="008E6FEE" w:rsidRPr="009A3D7D" w:rsidRDefault="008E6FEE" w:rsidP="008E6FE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Calibri" w:hAnsi="Calibri" w:cs="Calibri"/>
          <w:color w:val="24292E"/>
        </w:rPr>
      </w:pPr>
      <w:r w:rsidRPr="009A3D7D">
        <w:rPr>
          <w:rFonts w:ascii="Calibri" w:hAnsi="Calibri" w:cs="Calibri"/>
          <w:color w:val="24292E"/>
        </w:rPr>
        <w:t xml:space="preserve">What </w:t>
      </w:r>
      <w:proofErr w:type="gramStart"/>
      <w:r w:rsidRPr="009A3D7D">
        <w:rPr>
          <w:rFonts w:ascii="Calibri" w:hAnsi="Calibri" w:cs="Calibri"/>
          <w:color w:val="24292E"/>
        </w:rPr>
        <w:t>is</w:t>
      </w:r>
      <w:proofErr w:type="gramEnd"/>
      <w:r w:rsidRPr="009A3D7D">
        <w:rPr>
          <w:rFonts w:ascii="Calibri" w:hAnsi="Calibri" w:cs="Calibri"/>
          <w:color w:val="24292E"/>
        </w:rPr>
        <w:t xml:space="preserve"> the total items and amount spent for each member before they became a member?</w:t>
      </w:r>
    </w:p>
    <w:p w14:paraId="0DA88DEB" w14:textId="77777777" w:rsidR="008E6FEE" w:rsidRPr="009A3D7D" w:rsidRDefault="008E6FEE" w:rsidP="008E6FE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Calibri" w:hAnsi="Calibri" w:cs="Calibri"/>
          <w:color w:val="24292E"/>
        </w:rPr>
      </w:pPr>
      <w:r w:rsidRPr="009A3D7D">
        <w:rPr>
          <w:rFonts w:ascii="Calibri" w:hAnsi="Calibri" w:cs="Calibri"/>
          <w:color w:val="24292E"/>
        </w:rPr>
        <w:t>If each $1 spent equates to 10 points and sushi has a 2x points multiplier - how many points would each customer have?</w:t>
      </w:r>
    </w:p>
    <w:p w14:paraId="16592413" w14:textId="25FF2C1E" w:rsidR="008E6FEE" w:rsidRPr="009A3D7D" w:rsidRDefault="008E6FEE" w:rsidP="008E6FE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Calibri" w:hAnsi="Calibri" w:cs="Calibri"/>
          <w:color w:val="24292E"/>
        </w:rPr>
      </w:pPr>
      <w:r w:rsidRPr="009A3D7D">
        <w:rPr>
          <w:rFonts w:ascii="Calibri" w:hAnsi="Calibri" w:cs="Calibri"/>
          <w:color w:val="24292E"/>
        </w:rPr>
        <w:t>In the first week after a customer joins the program (including their join date) they earn 2x points on all items, not just sushi - how many points do customer A and B have at the end of January?</w:t>
      </w:r>
    </w:p>
    <w:p w14:paraId="494C4155" w14:textId="0D7329D5" w:rsidR="008E6FEE" w:rsidRPr="009A3D7D" w:rsidRDefault="008E6FEE" w:rsidP="008E6FEE">
      <w:pPr>
        <w:shd w:val="clear" w:color="auto" w:fill="FFFFFF"/>
        <w:spacing w:before="60" w:after="100" w:afterAutospacing="1" w:line="240" w:lineRule="auto"/>
        <w:rPr>
          <w:rFonts w:ascii="Calibri" w:hAnsi="Calibri" w:cs="Calibri"/>
          <w:color w:val="24292E"/>
        </w:rPr>
      </w:pPr>
    </w:p>
    <w:p w14:paraId="16187C97" w14:textId="447066C6" w:rsidR="008E6FEE" w:rsidRPr="009A3D7D" w:rsidRDefault="008E6FEE" w:rsidP="008E6FEE">
      <w:pPr>
        <w:shd w:val="clear" w:color="auto" w:fill="FFFFFF"/>
        <w:spacing w:before="60" w:after="100" w:afterAutospacing="1" w:line="240" w:lineRule="auto"/>
        <w:rPr>
          <w:rFonts w:ascii="Calibri" w:hAnsi="Calibri" w:cs="Calibri"/>
          <w:color w:val="24292E"/>
        </w:rPr>
      </w:pPr>
    </w:p>
    <w:p w14:paraId="2723A36E" w14:textId="1D418336" w:rsidR="008E6FEE" w:rsidRPr="009A3D7D" w:rsidRDefault="008E6FEE" w:rsidP="008E6FEE">
      <w:pPr>
        <w:shd w:val="clear" w:color="auto" w:fill="FFFFFF"/>
        <w:spacing w:before="60" w:after="100" w:afterAutospacing="1" w:line="240" w:lineRule="auto"/>
        <w:rPr>
          <w:rFonts w:ascii="Calibri" w:hAnsi="Calibri" w:cs="Calibri"/>
          <w:color w:val="24292E"/>
        </w:rPr>
      </w:pPr>
    </w:p>
    <w:p w14:paraId="755376B2" w14:textId="1DFD80D4" w:rsidR="008E6FEE" w:rsidRPr="009A3D7D" w:rsidRDefault="008E6FEE" w:rsidP="008E6FEE">
      <w:pPr>
        <w:shd w:val="clear" w:color="auto" w:fill="FFFFFF"/>
        <w:spacing w:before="60" w:after="100" w:afterAutospacing="1" w:line="240" w:lineRule="auto"/>
        <w:rPr>
          <w:rFonts w:ascii="Calibri" w:hAnsi="Calibri" w:cs="Calibri"/>
          <w:color w:val="24292E"/>
        </w:rPr>
      </w:pPr>
    </w:p>
    <w:p w14:paraId="214409BA" w14:textId="4A35EDB3" w:rsidR="008E6FEE" w:rsidRPr="009A3D7D" w:rsidRDefault="008E6FEE" w:rsidP="008E6FEE">
      <w:pPr>
        <w:shd w:val="clear" w:color="auto" w:fill="FFFFFF"/>
        <w:spacing w:before="60" w:after="100" w:afterAutospacing="1" w:line="240" w:lineRule="auto"/>
        <w:rPr>
          <w:rFonts w:ascii="Calibri" w:hAnsi="Calibri" w:cs="Calibri"/>
          <w:color w:val="24292E"/>
        </w:rPr>
      </w:pPr>
    </w:p>
    <w:p w14:paraId="11ECD0A9" w14:textId="450D94B3" w:rsidR="008E6FEE" w:rsidRPr="009A3D7D" w:rsidRDefault="008E6FEE" w:rsidP="008E6FEE">
      <w:pPr>
        <w:shd w:val="clear" w:color="auto" w:fill="FFFFFF"/>
        <w:spacing w:before="60" w:after="100" w:afterAutospacing="1" w:line="240" w:lineRule="auto"/>
        <w:rPr>
          <w:rFonts w:ascii="Calibri" w:hAnsi="Calibri" w:cs="Calibri"/>
          <w:color w:val="24292E"/>
        </w:rPr>
      </w:pPr>
    </w:p>
    <w:p w14:paraId="350E5E6F" w14:textId="0349A623" w:rsidR="008E6FEE" w:rsidRPr="009A3D7D" w:rsidRDefault="008E6FEE" w:rsidP="008E6FEE">
      <w:pPr>
        <w:shd w:val="clear" w:color="auto" w:fill="FFFFFF"/>
        <w:spacing w:before="60" w:after="100" w:afterAutospacing="1" w:line="240" w:lineRule="auto"/>
        <w:rPr>
          <w:rFonts w:ascii="Calibri" w:hAnsi="Calibri" w:cs="Calibri"/>
          <w:color w:val="24292E"/>
        </w:rPr>
      </w:pPr>
    </w:p>
    <w:p w14:paraId="3B775013" w14:textId="6B47CE0E" w:rsidR="008E6FEE" w:rsidRPr="009A3D7D" w:rsidRDefault="008E6FEE" w:rsidP="008E6FEE">
      <w:pPr>
        <w:shd w:val="clear" w:color="auto" w:fill="FFFFFF"/>
        <w:spacing w:before="60" w:after="100" w:afterAutospacing="1" w:line="240" w:lineRule="auto"/>
        <w:rPr>
          <w:rFonts w:ascii="Calibri" w:hAnsi="Calibri" w:cs="Calibri"/>
          <w:color w:val="24292E"/>
        </w:rPr>
      </w:pPr>
    </w:p>
    <w:p w14:paraId="3CB8E82C" w14:textId="1CAFA7D8" w:rsidR="008E6FEE" w:rsidRPr="009A3D7D" w:rsidRDefault="008E6FEE" w:rsidP="008E6FEE">
      <w:pPr>
        <w:shd w:val="clear" w:color="auto" w:fill="FFFFFF"/>
        <w:spacing w:before="60" w:after="100" w:afterAutospacing="1" w:line="240" w:lineRule="auto"/>
        <w:rPr>
          <w:rFonts w:ascii="Calibri" w:hAnsi="Calibri" w:cs="Calibri"/>
          <w:color w:val="24292E"/>
        </w:rPr>
      </w:pPr>
    </w:p>
    <w:p w14:paraId="19C6C45D" w14:textId="7967F4C8" w:rsidR="008E6FEE" w:rsidRPr="009A3D7D" w:rsidRDefault="008E6FEE" w:rsidP="008E6FEE">
      <w:pPr>
        <w:shd w:val="clear" w:color="auto" w:fill="FFFFFF"/>
        <w:spacing w:before="60" w:after="100" w:afterAutospacing="1" w:line="240" w:lineRule="auto"/>
        <w:rPr>
          <w:rFonts w:ascii="Calibri" w:hAnsi="Calibri" w:cs="Calibri"/>
          <w:color w:val="24292E"/>
        </w:rPr>
      </w:pPr>
    </w:p>
    <w:p w14:paraId="2426840F" w14:textId="3789FF57" w:rsidR="008E6FEE" w:rsidRDefault="008E6FEE" w:rsidP="008E6FEE">
      <w:pPr>
        <w:shd w:val="clear" w:color="auto" w:fill="FFFFFF"/>
        <w:spacing w:before="60" w:after="100" w:afterAutospacing="1" w:line="240" w:lineRule="auto"/>
        <w:rPr>
          <w:rFonts w:ascii="Calibri" w:hAnsi="Calibri" w:cs="Calibri"/>
          <w:color w:val="24292E"/>
        </w:rPr>
      </w:pPr>
    </w:p>
    <w:p w14:paraId="44157DC1" w14:textId="07862417" w:rsidR="009A3D7D" w:rsidRDefault="009A3D7D" w:rsidP="008E6FEE">
      <w:pPr>
        <w:shd w:val="clear" w:color="auto" w:fill="FFFFFF"/>
        <w:spacing w:before="60" w:after="100" w:afterAutospacing="1" w:line="240" w:lineRule="auto"/>
        <w:rPr>
          <w:rFonts w:ascii="Calibri" w:hAnsi="Calibri" w:cs="Calibri"/>
          <w:color w:val="24292E"/>
        </w:rPr>
      </w:pPr>
    </w:p>
    <w:p w14:paraId="40234B11" w14:textId="77777777" w:rsidR="009A3D7D" w:rsidRPr="009A3D7D" w:rsidRDefault="009A3D7D" w:rsidP="008E6FEE">
      <w:pPr>
        <w:shd w:val="clear" w:color="auto" w:fill="FFFFFF"/>
        <w:spacing w:before="60" w:after="100" w:afterAutospacing="1" w:line="240" w:lineRule="auto"/>
        <w:rPr>
          <w:rFonts w:ascii="Calibri" w:hAnsi="Calibri" w:cs="Calibri"/>
          <w:color w:val="24292E"/>
        </w:rPr>
      </w:pPr>
    </w:p>
    <w:p w14:paraId="780324EC" w14:textId="1715B5CA" w:rsidR="008E6FEE" w:rsidRPr="009A3D7D" w:rsidRDefault="008E6FEE" w:rsidP="008E6FEE">
      <w:pPr>
        <w:spacing w:after="0"/>
        <w:rPr>
          <w:rFonts w:ascii="Calibri" w:hAnsi="Calibri" w:cs="Calibri"/>
          <w:b/>
          <w:bCs/>
          <w:sz w:val="36"/>
          <w:szCs w:val="36"/>
        </w:rPr>
      </w:pPr>
      <w:r w:rsidRPr="009A3D7D">
        <w:rPr>
          <w:rFonts w:ascii="Calibri" w:hAnsi="Calibri" w:cs="Calibri"/>
          <w:b/>
          <w:bCs/>
          <w:color w:val="24292E"/>
          <w:sz w:val="36"/>
          <w:szCs w:val="36"/>
        </w:rPr>
        <w:lastRenderedPageBreak/>
        <w:t>Solutions</w:t>
      </w:r>
    </w:p>
    <w:p w14:paraId="7CDCD176" w14:textId="77777777" w:rsidR="00C044E7" w:rsidRPr="009A3D7D" w:rsidRDefault="00C044E7" w:rsidP="00F03D1E">
      <w:pPr>
        <w:rPr>
          <w:rFonts w:ascii="Calibri" w:hAnsi="Calibri" w:cs="Calibri"/>
        </w:rPr>
      </w:pPr>
    </w:p>
    <w:p w14:paraId="7AE24A84" w14:textId="1E63FC90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>-- Q1: What is the total amount each customer spent at the restaurant?</w:t>
      </w:r>
    </w:p>
    <w:p w14:paraId="499A6670" w14:textId="5651A210" w:rsidR="00F03D1E" w:rsidRPr="009A3D7D" w:rsidRDefault="00F03D1E" w:rsidP="00F03D1E">
      <w:pPr>
        <w:rPr>
          <w:rFonts w:ascii="Calibri" w:hAnsi="Calibri" w:cs="Calibri"/>
        </w:rPr>
      </w:pPr>
    </w:p>
    <w:p w14:paraId="3B6C58D0" w14:textId="50D12AB2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>SELECT</w:t>
      </w:r>
      <w:r w:rsidR="00C044E7" w:rsidRPr="009A3D7D">
        <w:rPr>
          <w:rFonts w:ascii="Calibri" w:hAnsi="Calibri" w:cs="Calibri"/>
        </w:rPr>
        <w:t xml:space="preserve"> </w:t>
      </w:r>
      <w:proofErr w:type="spellStart"/>
      <w:proofErr w:type="gramStart"/>
      <w:r w:rsidRPr="009A3D7D">
        <w:rPr>
          <w:rFonts w:ascii="Calibri" w:hAnsi="Calibri" w:cs="Calibri"/>
        </w:rPr>
        <w:t>s.customer</w:t>
      </w:r>
      <w:proofErr w:type="gramEnd"/>
      <w:r w:rsidRPr="009A3D7D">
        <w:rPr>
          <w:rFonts w:ascii="Calibri" w:hAnsi="Calibri" w:cs="Calibri"/>
        </w:rPr>
        <w:t>_id</w:t>
      </w:r>
      <w:proofErr w:type="spellEnd"/>
      <w:r w:rsidRPr="009A3D7D">
        <w:rPr>
          <w:rFonts w:ascii="Calibri" w:hAnsi="Calibri" w:cs="Calibri"/>
        </w:rPr>
        <w:t>,</w:t>
      </w:r>
      <w:r w:rsidR="00C044E7" w:rsidRPr="009A3D7D">
        <w:rPr>
          <w:rFonts w:ascii="Calibri" w:hAnsi="Calibri" w:cs="Calibri"/>
        </w:rPr>
        <w:t xml:space="preserve"> </w:t>
      </w:r>
      <w:r w:rsidRPr="009A3D7D">
        <w:rPr>
          <w:rFonts w:ascii="Calibri" w:hAnsi="Calibri" w:cs="Calibri"/>
        </w:rPr>
        <w:t>sum(</w:t>
      </w:r>
      <w:proofErr w:type="spellStart"/>
      <w:r w:rsidRPr="009A3D7D">
        <w:rPr>
          <w:rFonts w:ascii="Calibri" w:hAnsi="Calibri" w:cs="Calibri"/>
        </w:rPr>
        <w:t>m.price</w:t>
      </w:r>
      <w:proofErr w:type="spellEnd"/>
      <w:r w:rsidRPr="009A3D7D">
        <w:rPr>
          <w:rFonts w:ascii="Calibri" w:hAnsi="Calibri" w:cs="Calibri"/>
        </w:rPr>
        <w:t>) as Total</w:t>
      </w:r>
    </w:p>
    <w:p w14:paraId="469805DE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FROM sales s join menu m </w:t>
      </w:r>
    </w:p>
    <w:p w14:paraId="5125FB7A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on </w:t>
      </w:r>
      <w:proofErr w:type="spellStart"/>
      <w:proofErr w:type="gramStart"/>
      <w:r w:rsidRPr="009A3D7D">
        <w:rPr>
          <w:rFonts w:ascii="Calibri" w:hAnsi="Calibri" w:cs="Calibri"/>
        </w:rPr>
        <w:t>s.product</w:t>
      </w:r>
      <w:proofErr w:type="gramEnd"/>
      <w:r w:rsidRPr="009A3D7D">
        <w:rPr>
          <w:rFonts w:ascii="Calibri" w:hAnsi="Calibri" w:cs="Calibri"/>
        </w:rPr>
        <w:t>_id</w:t>
      </w:r>
      <w:proofErr w:type="spellEnd"/>
      <w:r w:rsidRPr="009A3D7D">
        <w:rPr>
          <w:rFonts w:ascii="Calibri" w:hAnsi="Calibri" w:cs="Calibri"/>
        </w:rPr>
        <w:t>=</w:t>
      </w:r>
      <w:proofErr w:type="spellStart"/>
      <w:r w:rsidRPr="009A3D7D">
        <w:rPr>
          <w:rFonts w:ascii="Calibri" w:hAnsi="Calibri" w:cs="Calibri"/>
        </w:rPr>
        <w:t>m.product_id</w:t>
      </w:r>
      <w:proofErr w:type="spellEnd"/>
    </w:p>
    <w:p w14:paraId="392D4B64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group by </w:t>
      </w:r>
      <w:proofErr w:type="spellStart"/>
      <w:r w:rsidRPr="009A3D7D">
        <w:rPr>
          <w:rFonts w:ascii="Calibri" w:hAnsi="Calibri" w:cs="Calibri"/>
        </w:rPr>
        <w:t>customer_id</w:t>
      </w:r>
      <w:proofErr w:type="spellEnd"/>
    </w:p>
    <w:p w14:paraId="19B20D87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>order by 2 desc;</w:t>
      </w:r>
    </w:p>
    <w:p w14:paraId="5EBDB17C" w14:textId="47128DFA" w:rsidR="00F03D1E" w:rsidRPr="009A3D7D" w:rsidRDefault="00F03D1E" w:rsidP="00C044E7">
      <w:pPr>
        <w:ind w:left="-1080"/>
        <w:rPr>
          <w:rFonts w:ascii="Calibri" w:hAnsi="Calibri" w:cs="Calibri"/>
        </w:rPr>
      </w:pPr>
    </w:p>
    <w:p w14:paraId="50BF12EA" w14:textId="77777777" w:rsidR="00C044E7" w:rsidRPr="009A3D7D" w:rsidRDefault="00C044E7" w:rsidP="00F03D1E">
      <w:pPr>
        <w:rPr>
          <w:rFonts w:ascii="Calibri" w:hAnsi="Calibri" w:cs="Calibri"/>
        </w:rPr>
      </w:pPr>
    </w:p>
    <w:p w14:paraId="7F3B5C7F" w14:textId="4E3B5527" w:rsidR="00C044E7" w:rsidRPr="009A3D7D" w:rsidRDefault="00C044E7" w:rsidP="00C044E7">
      <w:pPr>
        <w:ind w:left="-1080"/>
        <w:rPr>
          <w:rFonts w:ascii="Calibri" w:hAnsi="Calibri" w:cs="Calibri"/>
        </w:rPr>
      </w:pPr>
      <w:r w:rsidRPr="009A3D7D">
        <w:rPr>
          <w:rFonts w:ascii="Calibri" w:hAnsi="Calibri" w:cs="Calibri"/>
          <w:noProof/>
        </w:rPr>
        <w:drawing>
          <wp:inline distT="0" distB="0" distL="0" distR="0" wp14:anchorId="553EA92F" wp14:editId="63B04D56">
            <wp:extent cx="7344269" cy="148166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05186" cy="149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BAF5" w14:textId="77777777" w:rsidR="00C044E7" w:rsidRPr="009A3D7D" w:rsidRDefault="00C044E7" w:rsidP="00F03D1E">
      <w:pPr>
        <w:rPr>
          <w:rFonts w:ascii="Calibri" w:hAnsi="Calibri" w:cs="Calibri"/>
        </w:rPr>
      </w:pPr>
    </w:p>
    <w:p w14:paraId="77E98A15" w14:textId="77777777" w:rsidR="00C044E7" w:rsidRPr="009A3D7D" w:rsidRDefault="00C044E7" w:rsidP="00F03D1E">
      <w:pPr>
        <w:rPr>
          <w:rFonts w:ascii="Calibri" w:hAnsi="Calibri" w:cs="Calibri"/>
        </w:rPr>
      </w:pPr>
    </w:p>
    <w:p w14:paraId="5A0747E2" w14:textId="77777777" w:rsidR="00C044E7" w:rsidRPr="009A3D7D" w:rsidRDefault="00C044E7" w:rsidP="00F03D1E">
      <w:pPr>
        <w:rPr>
          <w:rFonts w:ascii="Calibri" w:hAnsi="Calibri" w:cs="Calibri"/>
        </w:rPr>
      </w:pPr>
    </w:p>
    <w:p w14:paraId="764F1CDC" w14:textId="77777777" w:rsidR="00C044E7" w:rsidRPr="009A3D7D" w:rsidRDefault="00C044E7" w:rsidP="00F03D1E">
      <w:pPr>
        <w:rPr>
          <w:rFonts w:ascii="Calibri" w:hAnsi="Calibri" w:cs="Calibri"/>
        </w:rPr>
      </w:pPr>
    </w:p>
    <w:p w14:paraId="7E2F87DA" w14:textId="77777777" w:rsidR="00C044E7" w:rsidRPr="009A3D7D" w:rsidRDefault="00C044E7" w:rsidP="00F03D1E">
      <w:pPr>
        <w:rPr>
          <w:rFonts w:ascii="Calibri" w:hAnsi="Calibri" w:cs="Calibri"/>
        </w:rPr>
      </w:pPr>
    </w:p>
    <w:p w14:paraId="2BB67C03" w14:textId="77777777" w:rsidR="00C044E7" w:rsidRPr="009A3D7D" w:rsidRDefault="00C044E7" w:rsidP="00F03D1E">
      <w:pPr>
        <w:rPr>
          <w:rFonts w:ascii="Calibri" w:hAnsi="Calibri" w:cs="Calibri"/>
        </w:rPr>
      </w:pPr>
    </w:p>
    <w:p w14:paraId="74B0DBB4" w14:textId="77777777" w:rsidR="00C044E7" w:rsidRPr="009A3D7D" w:rsidRDefault="00C044E7" w:rsidP="00F03D1E">
      <w:pPr>
        <w:rPr>
          <w:rFonts w:ascii="Calibri" w:hAnsi="Calibri" w:cs="Calibri"/>
        </w:rPr>
      </w:pPr>
    </w:p>
    <w:p w14:paraId="7C5B0A46" w14:textId="77777777" w:rsidR="00C044E7" w:rsidRPr="009A3D7D" w:rsidRDefault="00C044E7" w:rsidP="00F03D1E">
      <w:pPr>
        <w:rPr>
          <w:rFonts w:ascii="Calibri" w:hAnsi="Calibri" w:cs="Calibri"/>
        </w:rPr>
      </w:pPr>
    </w:p>
    <w:p w14:paraId="3E8B8203" w14:textId="77777777" w:rsidR="00C044E7" w:rsidRPr="009A3D7D" w:rsidRDefault="00C044E7" w:rsidP="00F03D1E">
      <w:pPr>
        <w:rPr>
          <w:rFonts w:ascii="Calibri" w:hAnsi="Calibri" w:cs="Calibri"/>
        </w:rPr>
      </w:pPr>
    </w:p>
    <w:p w14:paraId="7AB6F1A8" w14:textId="77777777" w:rsidR="00C044E7" w:rsidRPr="009A3D7D" w:rsidRDefault="00C044E7" w:rsidP="00F03D1E">
      <w:pPr>
        <w:rPr>
          <w:rFonts w:ascii="Calibri" w:hAnsi="Calibri" w:cs="Calibri"/>
        </w:rPr>
      </w:pPr>
    </w:p>
    <w:p w14:paraId="5CDBCE67" w14:textId="77777777" w:rsidR="00C044E7" w:rsidRPr="009A3D7D" w:rsidRDefault="00C044E7" w:rsidP="00F03D1E">
      <w:pPr>
        <w:rPr>
          <w:rFonts w:ascii="Calibri" w:hAnsi="Calibri" w:cs="Calibri"/>
        </w:rPr>
      </w:pPr>
    </w:p>
    <w:p w14:paraId="0A6D86AD" w14:textId="77777777" w:rsidR="00C044E7" w:rsidRPr="009A3D7D" w:rsidRDefault="00C044E7" w:rsidP="00F03D1E">
      <w:pPr>
        <w:rPr>
          <w:rFonts w:ascii="Calibri" w:hAnsi="Calibri" w:cs="Calibri"/>
        </w:rPr>
      </w:pPr>
    </w:p>
    <w:p w14:paraId="3A23D3F2" w14:textId="77777777" w:rsidR="00C044E7" w:rsidRPr="009A3D7D" w:rsidRDefault="00C044E7" w:rsidP="00F03D1E">
      <w:pPr>
        <w:rPr>
          <w:rFonts w:ascii="Calibri" w:hAnsi="Calibri" w:cs="Calibri"/>
        </w:rPr>
      </w:pPr>
    </w:p>
    <w:p w14:paraId="4ADE014E" w14:textId="77777777" w:rsidR="00C044E7" w:rsidRPr="009A3D7D" w:rsidRDefault="00C044E7" w:rsidP="00F03D1E">
      <w:pPr>
        <w:rPr>
          <w:rFonts w:ascii="Calibri" w:hAnsi="Calibri" w:cs="Calibri"/>
        </w:rPr>
      </w:pPr>
    </w:p>
    <w:p w14:paraId="2E4EB9CA" w14:textId="0B86BBC4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>-- Q2</w:t>
      </w:r>
      <w:r w:rsidR="00C044E7" w:rsidRPr="009A3D7D">
        <w:rPr>
          <w:rFonts w:ascii="Calibri" w:hAnsi="Calibri" w:cs="Calibri"/>
        </w:rPr>
        <w:t xml:space="preserve">: </w:t>
      </w:r>
      <w:r w:rsidR="00C044E7" w:rsidRPr="009A3D7D">
        <w:rPr>
          <w:rFonts w:ascii="Calibri" w:hAnsi="Calibri" w:cs="Calibri"/>
        </w:rPr>
        <w:t>How many days has each customer visited the restaurant?</w:t>
      </w:r>
    </w:p>
    <w:p w14:paraId="6006142A" w14:textId="1056239A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select </w:t>
      </w:r>
      <w:proofErr w:type="spellStart"/>
      <w:r w:rsidRPr="009A3D7D">
        <w:rPr>
          <w:rFonts w:ascii="Calibri" w:hAnsi="Calibri" w:cs="Calibri"/>
        </w:rPr>
        <w:t>customer_id</w:t>
      </w:r>
      <w:proofErr w:type="spellEnd"/>
      <w:r w:rsidRPr="009A3D7D">
        <w:rPr>
          <w:rFonts w:ascii="Calibri" w:hAnsi="Calibri" w:cs="Calibri"/>
        </w:rPr>
        <w:t>,</w:t>
      </w:r>
      <w:r w:rsidR="00C044E7" w:rsidRPr="009A3D7D">
        <w:rPr>
          <w:rFonts w:ascii="Calibri" w:hAnsi="Calibri" w:cs="Calibri"/>
        </w:rPr>
        <w:t xml:space="preserve"> </w:t>
      </w:r>
      <w:proofErr w:type="gramStart"/>
      <w:r w:rsidRPr="009A3D7D">
        <w:rPr>
          <w:rFonts w:ascii="Calibri" w:hAnsi="Calibri" w:cs="Calibri"/>
        </w:rPr>
        <w:t>count(</w:t>
      </w:r>
      <w:proofErr w:type="gramEnd"/>
      <w:r w:rsidRPr="009A3D7D">
        <w:rPr>
          <w:rFonts w:ascii="Calibri" w:hAnsi="Calibri" w:cs="Calibri"/>
        </w:rPr>
        <w:t xml:space="preserve">distinct </w:t>
      </w:r>
      <w:proofErr w:type="spellStart"/>
      <w:r w:rsidRPr="009A3D7D">
        <w:rPr>
          <w:rFonts w:ascii="Calibri" w:hAnsi="Calibri" w:cs="Calibri"/>
        </w:rPr>
        <w:t>order_date</w:t>
      </w:r>
      <w:proofErr w:type="spellEnd"/>
      <w:r w:rsidRPr="009A3D7D">
        <w:rPr>
          <w:rFonts w:ascii="Calibri" w:hAnsi="Calibri" w:cs="Calibri"/>
        </w:rPr>
        <w:t>) as Visits</w:t>
      </w:r>
    </w:p>
    <w:p w14:paraId="6440795B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>from sales</w:t>
      </w:r>
    </w:p>
    <w:p w14:paraId="187C79B1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group by </w:t>
      </w:r>
      <w:proofErr w:type="spellStart"/>
      <w:r w:rsidRPr="009A3D7D">
        <w:rPr>
          <w:rFonts w:ascii="Calibri" w:hAnsi="Calibri" w:cs="Calibri"/>
        </w:rPr>
        <w:t>customer_id</w:t>
      </w:r>
      <w:proofErr w:type="spellEnd"/>
    </w:p>
    <w:p w14:paraId="7A5548C6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>order by 2 desc;</w:t>
      </w:r>
    </w:p>
    <w:p w14:paraId="34D5CD17" w14:textId="0907782C" w:rsidR="00F03D1E" w:rsidRPr="009A3D7D" w:rsidRDefault="00F03D1E" w:rsidP="00F03D1E">
      <w:pPr>
        <w:rPr>
          <w:rFonts w:ascii="Calibri" w:hAnsi="Calibri" w:cs="Calibri"/>
        </w:rPr>
      </w:pPr>
    </w:p>
    <w:p w14:paraId="7E99E39B" w14:textId="70BDB747" w:rsidR="00C044E7" w:rsidRPr="009A3D7D" w:rsidRDefault="00C044E7" w:rsidP="00F03D1E">
      <w:pPr>
        <w:rPr>
          <w:rFonts w:ascii="Calibri" w:hAnsi="Calibri" w:cs="Calibri"/>
        </w:rPr>
      </w:pPr>
    </w:p>
    <w:p w14:paraId="392D164E" w14:textId="5E36B6E9" w:rsidR="00C044E7" w:rsidRPr="009A3D7D" w:rsidRDefault="00C044E7" w:rsidP="00C044E7">
      <w:pPr>
        <w:ind w:left="-990"/>
        <w:rPr>
          <w:rFonts w:ascii="Calibri" w:hAnsi="Calibri" w:cs="Calibri"/>
        </w:rPr>
      </w:pPr>
      <w:r w:rsidRPr="009A3D7D">
        <w:rPr>
          <w:rFonts w:ascii="Calibri" w:hAnsi="Calibri" w:cs="Calibri"/>
          <w:noProof/>
        </w:rPr>
        <w:drawing>
          <wp:inline distT="0" distB="0" distL="0" distR="0" wp14:anchorId="7413F19E" wp14:editId="57CDC6B2">
            <wp:extent cx="7410450" cy="14562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67772" cy="146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CB5C" w14:textId="77777777" w:rsidR="00C044E7" w:rsidRPr="009A3D7D" w:rsidRDefault="00C044E7" w:rsidP="00F03D1E">
      <w:pPr>
        <w:rPr>
          <w:rFonts w:ascii="Calibri" w:hAnsi="Calibri" w:cs="Calibri"/>
        </w:rPr>
      </w:pPr>
    </w:p>
    <w:p w14:paraId="5509A29D" w14:textId="77777777" w:rsidR="00C044E7" w:rsidRPr="009A3D7D" w:rsidRDefault="00C044E7" w:rsidP="00F03D1E">
      <w:pPr>
        <w:rPr>
          <w:rFonts w:ascii="Calibri" w:hAnsi="Calibri" w:cs="Calibri"/>
        </w:rPr>
      </w:pPr>
    </w:p>
    <w:p w14:paraId="1C177D54" w14:textId="77777777" w:rsidR="00C044E7" w:rsidRPr="009A3D7D" w:rsidRDefault="00C044E7" w:rsidP="00F03D1E">
      <w:pPr>
        <w:rPr>
          <w:rFonts w:ascii="Calibri" w:hAnsi="Calibri" w:cs="Calibri"/>
        </w:rPr>
      </w:pPr>
    </w:p>
    <w:p w14:paraId="5C2F14BD" w14:textId="77777777" w:rsidR="00C044E7" w:rsidRPr="009A3D7D" w:rsidRDefault="00C044E7" w:rsidP="00F03D1E">
      <w:pPr>
        <w:rPr>
          <w:rFonts w:ascii="Calibri" w:hAnsi="Calibri" w:cs="Calibri"/>
        </w:rPr>
      </w:pPr>
    </w:p>
    <w:p w14:paraId="2606DCC6" w14:textId="77777777" w:rsidR="00C044E7" w:rsidRPr="009A3D7D" w:rsidRDefault="00C044E7" w:rsidP="00F03D1E">
      <w:pPr>
        <w:rPr>
          <w:rFonts w:ascii="Calibri" w:hAnsi="Calibri" w:cs="Calibri"/>
        </w:rPr>
      </w:pPr>
    </w:p>
    <w:p w14:paraId="6F3D6694" w14:textId="77777777" w:rsidR="00C044E7" w:rsidRPr="009A3D7D" w:rsidRDefault="00C044E7" w:rsidP="00F03D1E">
      <w:pPr>
        <w:rPr>
          <w:rFonts w:ascii="Calibri" w:hAnsi="Calibri" w:cs="Calibri"/>
        </w:rPr>
      </w:pPr>
    </w:p>
    <w:p w14:paraId="75E26290" w14:textId="77777777" w:rsidR="00C044E7" w:rsidRPr="009A3D7D" w:rsidRDefault="00C044E7" w:rsidP="00F03D1E">
      <w:pPr>
        <w:rPr>
          <w:rFonts w:ascii="Calibri" w:hAnsi="Calibri" w:cs="Calibri"/>
        </w:rPr>
      </w:pPr>
    </w:p>
    <w:p w14:paraId="63B39E76" w14:textId="77777777" w:rsidR="00C044E7" w:rsidRPr="009A3D7D" w:rsidRDefault="00C044E7" w:rsidP="00F03D1E">
      <w:pPr>
        <w:rPr>
          <w:rFonts w:ascii="Calibri" w:hAnsi="Calibri" w:cs="Calibri"/>
        </w:rPr>
      </w:pPr>
    </w:p>
    <w:p w14:paraId="43DCFEC3" w14:textId="77777777" w:rsidR="00C044E7" w:rsidRPr="009A3D7D" w:rsidRDefault="00C044E7" w:rsidP="00F03D1E">
      <w:pPr>
        <w:rPr>
          <w:rFonts w:ascii="Calibri" w:hAnsi="Calibri" w:cs="Calibri"/>
        </w:rPr>
      </w:pPr>
    </w:p>
    <w:p w14:paraId="28F42A98" w14:textId="77777777" w:rsidR="00C044E7" w:rsidRPr="009A3D7D" w:rsidRDefault="00C044E7" w:rsidP="00F03D1E">
      <w:pPr>
        <w:rPr>
          <w:rFonts w:ascii="Calibri" w:hAnsi="Calibri" w:cs="Calibri"/>
        </w:rPr>
      </w:pPr>
    </w:p>
    <w:p w14:paraId="7E05B180" w14:textId="77777777" w:rsidR="00C044E7" w:rsidRPr="009A3D7D" w:rsidRDefault="00C044E7" w:rsidP="00F03D1E">
      <w:pPr>
        <w:rPr>
          <w:rFonts w:ascii="Calibri" w:hAnsi="Calibri" w:cs="Calibri"/>
        </w:rPr>
      </w:pPr>
    </w:p>
    <w:p w14:paraId="73E82214" w14:textId="77777777" w:rsidR="00C044E7" w:rsidRPr="009A3D7D" w:rsidRDefault="00C044E7" w:rsidP="00F03D1E">
      <w:pPr>
        <w:rPr>
          <w:rFonts w:ascii="Calibri" w:hAnsi="Calibri" w:cs="Calibri"/>
        </w:rPr>
      </w:pPr>
    </w:p>
    <w:p w14:paraId="113BF5B9" w14:textId="77777777" w:rsidR="00C044E7" w:rsidRPr="009A3D7D" w:rsidRDefault="00C044E7" w:rsidP="00F03D1E">
      <w:pPr>
        <w:rPr>
          <w:rFonts w:ascii="Calibri" w:hAnsi="Calibri" w:cs="Calibri"/>
        </w:rPr>
      </w:pPr>
    </w:p>
    <w:p w14:paraId="13171E9E" w14:textId="77777777" w:rsidR="00C044E7" w:rsidRPr="009A3D7D" w:rsidRDefault="00C044E7" w:rsidP="00F03D1E">
      <w:pPr>
        <w:rPr>
          <w:rFonts w:ascii="Calibri" w:hAnsi="Calibri" w:cs="Calibri"/>
        </w:rPr>
      </w:pPr>
    </w:p>
    <w:p w14:paraId="4C624306" w14:textId="77777777" w:rsidR="00C044E7" w:rsidRPr="009A3D7D" w:rsidRDefault="00C044E7" w:rsidP="00F03D1E">
      <w:pPr>
        <w:rPr>
          <w:rFonts w:ascii="Calibri" w:hAnsi="Calibri" w:cs="Calibri"/>
        </w:rPr>
      </w:pPr>
    </w:p>
    <w:p w14:paraId="0929BA42" w14:textId="78FE3C75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>-- Q3</w:t>
      </w:r>
      <w:r w:rsidR="00C044E7" w:rsidRPr="009A3D7D">
        <w:rPr>
          <w:rFonts w:ascii="Calibri" w:hAnsi="Calibri" w:cs="Calibri"/>
        </w:rPr>
        <w:t xml:space="preserve">: </w:t>
      </w:r>
      <w:r w:rsidR="00C044E7" w:rsidRPr="009A3D7D">
        <w:rPr>
          <w:rFonts w:ascii="Calibri" w:hAnsi="Calibri" w:cs="Calibri"/>
        </w:rPr>
        <w:t>What was the first item from the menu purchased by each customer?</w:t>
      </w:r>
    </w:p>
    <w:p w14:paraId="20DB33B8" w14:textId="2069724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>With q1 as</w:t>
      </w:r>
      <w:r w:rsidR="009A3D7D">
        <w:rPr>
          <w:rFonts w:ascii="Calibri" w:hAnsi="Calibri" w:cs="Calibri"/>
        </w:rPr>
        <w:t xml:space="preserve"> </w:t>
      </w:r>
      <w:r w:rsidRPr="009A3D7D">
        <w:rPr>
          <w:rFonts w:ascii="Calibri" w:hAnsi="Calibri" w:cs="Calibri"/>
        </w:rPr>
        <w:t>(</w:t>
      </w:r>
    </w:p>
    <w:p w14:paraId="145BE719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select </w:t>
      </w:r>
      <w:proofErr w:type="spellStart"/>
      <w:r w:rsidRPr="009A3D7D">
        <w:rPr>
          <w:rFonts w:ascii="Calibri" w:hAnsi="Calibri" w:cs="Calibri"/>
        </w:rPr>
        <w:t>customer_id</w:t>
      </w:r>
      <w:proofErr w:type="spellEnd"/>
      <w:r w:rsidRPr="009A3D7D">
        <w:rPr>
          <w:rFonts w:ascii="Calibri" w:hAnsi="Calibri" w:cs="Calibri"/>
        </w:rPr>
        <w:t xml:space="preserve">, </w:t>
      </w:r>
      <w:proofErr w:type="spellStart"/>
      <w:r w:rsidRPr="009A3D7D">
        <w:rPr>
          <w:rFonts w:ascii="Calibri" w:hAnsi="Calibri" w:cs="Calibri"/>
        </w:rPr>
        <w:t>product_name</w:t>
      </w:r>
      <w:proofErr w:type="spellEnd"/>
      <w:r w:rsidRPr="009A3D7D">
        <w:rPr>
          <w:rFonts w:ascii="Calibri" w:hAnsi="Calibri" w:cs="Calibri"/>
        </w:rPr>
        <w:t>,</w:t>
      </w:r>
    </w:p>
    <w:p w14:paraId="24BD67FA" w14:textId="77777777" w:rsidR="00F03D1E" w:rsidRPr="009A3D7D" w:rsidRDefault="00F03D1E" w:rsidP="00F03D1E">
      <w:pPr>
        <w:rPr>
          <w:rFonts w:ascii="Calibri" w:hAnsi="Calibri" w:cs="Calibri"/>
        </w:rPr>
      </w:pPr>
      <w:proofErr w:type="spellStart"/>
      <w:r w:rsidRPr="009A3D7D">
        <w:rPr>
          <w:rFonts w:ascii="Calibri" w:hAnsi="Calibri" w:cs="Calibri"/>
        </w:rPr>
        <w:t>row_</w:t>
      </w:r>
      <w:proofErr w:type="gramStart"/>
      <w:r w:rsidRPr="009A3D7D">
        <w:rPr>
          <w:rFonts w:ascii="Calibri" w:hAnsi="Calibri" w:cs="Calibri"/>
        </w:rPr>
        <w:t>number</w:t>
      </w:r>
      <w:proofErr w:type="spellEnd"/>
      <w:r w:rsidRPr="009A3D7D">
        <w:rPr>
          <w:rFonts w:ascii="Calibri" w:hAnsi="Calibri" w:cs="Calibri"/>
        </w:rPr>
        <w:t>(</w:t>
      </w:r>
      <w:proofErr w:type="gramEnd"/>
      <w:r w:rsidRPr="009A3D7D">
        <w:rPr>
          <w:rFonts w:ascii="Calibri" w:hAnsi="Calibri" w:cs="Calibri"/>
        </w:rPr>
        <w:t xml:space="preserve">) over(partition by </w:t>
      </w:r>
      <w:proofErr w:type="spellStart"/>
      <w:r w:rsidRPr="009A3D7D">
        <w:rPr>
          <w:rFonts w:ascii="Calibri" w:hAnsi="Calibri" w:cs="Calibri"/>
        </w:rPr>
        <w:t>customer_id</w:t>
      </w:r>
      <w:proofErr w:type="spellEnd"/>
      <w:r w:rsidRPr="009A3D7D">
        <w:rPr>
          <w:rFonts w:ascii="Calibri" w:hAnsi="Calibri" w:cs="Calibri"/>
        </w:rPr>
        <w:t xml:space="preserve"> order by </w:t>
      </w:r>
      <w:proofErr w:type="spellStart"/>
      <w:r w:rsidRPr="009A3D7D">
        <w:rPr>
          <w:rFonts w:ascii="Calibri" w:hAnsi="Calibri" w:cs="Calibri"/>
        </w:rPr>
        <w:t>order_date</w:t>
      </w:r>
      <w:proofErr w:type="spellEnd"/>
      <w:r w:rsidRPr="009A3D7D">
        <w:rPr>
          <w:rFonts w:ascii="Calibri" w:hAnsi="Calibri" w:cs="Calibri"/>
        </w:rPr>
        <w:t xml:space="preserve">, </w:t>
      </w:r>
      <w:proofErr w:type="spellStart"/>
      <w:r w:rsidRPr="009A3D7D">
        <w:rPr>
          <w:rFonts w:ascii="Calibri" w:hAnsi="Calibri" w:cs="Calibri"/>
        </w:rPr>
        <w:t>s.product_id</w:t>
      </w:r>
      <w:proofErr w:type="spellEnd"/>
      <w:r w:rsidRPr="009A3D7D">
        <w:rPr>
          <w:rFonts w:ascii="Calibri" w:hAnsi="Calibri" w:cs="Calibri"/>
        </w:rPr>
        <w:t xml:space="preserve">) as </w:t>
      </w:r>
      <w:proofErr w:type="spellStart"/>
      <w:r w:rsidRPr="009A3D7D">
        <w:rPr>
          <w:rFonts w:ascii="Calibri" w:hAnsi="Calibri" w:cs="Calibri"/>
        </w:rPr>
        <w:t>rk</w:t>
      </w:r>
      <w:proofErr w:type="spellEnd"/>
    </w:p>
    <w:p w14:paraId="114A96A6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>from sales s join menu m</w:t>
      </w:r>
    </w:p>
    <w:p w14:paraId="758213F3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on </w:t>
      </w:r>
      <w:proofErr w:type="spellStart"/>
      <w:proofErr w:type="gramStart"/>
      <w:r w:rsidRPr="009A3D7D">
        <w:rPr>
          <w:rFonts w:ascii="Calibri" w:hAnsi="Calibri" w:cs="Calibri"/>
        </w:rPr>
        <w:t>s.product</w:t>
      </w:r>
      <w:proofErr w:type="gramEnd"/>
      <w:r w:rsidRPr="009A3D7D">
        <w:rPr>
          <w:rFonts w:ascii="Calibri" w:hAnsi="Calibri" w:cs="Calibri"/>
        </w:rPr>
        <w:t>_id</w:t>
      </w:r>
      <w:proofErr w:type="spellEnd"/>
      <w:r w:rsidRPr="009A3D7D">
        <w:rPr>
          <w:rFonts w:ascii="Calibri" w:hAnsi="Calibri" w:cs="Calibri"/>
        </w:rPr>
        <w:t>=</w:t>
      </w:r>
      <w:proofErr w:type="spellStart"/>
      <w:r w:rsidRPr="009A3D7D">
        <w:rPr>
          <w:rFonts w:ascii="Calibri" w:hAnsi="Calibri" w:cs="Calibri"/>
        </w:rPr>
        <w:t>m.product_id</w:t>
      </w:r>
      <w:proofErr w:type="spellEnd"/>
      <w:r w:rsidRPr="009A3D7D">
        <w:rPr>
          <w:rFonts w:ascii="Calibri" w:hAnsi="Calibri" w:cs="Calibri"/>
        </w:rPr>
        <w:t>)</w:t>
      </w:r>
    </w:p>
    <w:p w14:paraId="1A445395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select </w:t>
      </w:r>
      <w:proofErr w:type="spellStart"/>
      <w:r w:rsidRPr="009A3D7D">
        <w:rPr>
          <w:rFonts w:ascii="Calibri" w:hAnsi="Calibri" w:cs="Calibri"/>
        </w:rPr>
        <w:t>customer_id</w:t>
      </w:r>
      <w:proofErr w:type="spellEnd"/>
      <w:r w:rsidRPr="009A3D7D">
        <w:rPr>
          <w:rFonts w:ascii="Calibri" w:hAnsi="Calibri" w:cs="Calibri"/>
        </w:rPr>
        <w:t xml:space="preserve">, </w:t>
      </w:r>
      <w:proofErr w:type="spellStart"/>
      <w:r w:rsidRPr="009A3D7D">
        <w:rPr>
          <w:rFonts w:ascii="Calibri" w:hAnsi="Calibri" w:cs="Calibri"/>
        </w:rPr>
        <w:t>product_name</w:t>
      </w:r>
      <w:proofErr w:type="spellEnd"/>
      <w:r w:rsidRPr="009A3D7D">
        <w:rPr>
          <w:rFonts w:ascii="Calibri" w:hAnsi="Calibri" w:cs="Calibri"/>
        </w:rPr>
        <w:t xml:space="preserve"> from q1</w:t>
      </w:r>
    </w:p>
    <w:p w14:paraId="4A4729CF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where </w:t>
      </w:r>
      <w:proofErr w:type="spellStart"/>
      <w:r w:rsidRPr="009A3D7D">
        <w:rPr>
          <w:rFonts w:ascii="Calibri" w:hAnsi="Calibri" w:cs="Calibri"/>
        </w:rPr>
        <w:t>rk</w:t>
      </w:r>
      <w:proofErr w:type="spellEnd"/>
      <w:r w:rsidRPr="009A3D7D">
        <w:rPr>
          <w:rFonts w:ascii="Calibri" w:hAnsi="Calibri" w:cs="Calibri"/>
        </w:rPr>
        <w:t xml:space="preserve"> = 1;</w:t>
      </w:r>
    </w:p>
    <w:p w14:paraId="271BCA42" w14:textId="77777777" w:rsidR="00F03D1E" w:rsidRPr="009A3D7D" w:rsidRDefault="00F03D1E" w:rsidP="00F03D1E">
      <w:pPr>
        <w:rPr>
          <w:rFonts w:ascii="Calibri" w:hAnsi="Calibri" w:cs="Calibri"/>
        </w:rPr>
      </w:pPr>
    </w:p>
    <w:p w14:paraId="702B1A91" w14:textId="71E0A1FA" w:rsidR="00F03D1E" w:rsidRPr="009A3D7D" w:rsidRDefault="00C044E7" w:rsidP="00C044E7">
      <w:pPr>
        <w:ind w:left="-1170"/>
        <w:rPr>
          <w:rFonts w:ascii="Calibri" w:hAnsi="Calibri" w:cs="Calibri"/>
        </w:rPr>
      </w:pPr>
      <w:r w:rsidRPr="009A3D7D">
        <w:rPr>
          <w:rFonts w:ascii="Calibri" w:hAnsi="Calibri" w:cs="Calibri"/>
          <w:noProof/>
        </w:rPr>
        <w:drawing>
          <wp:inline distT="0" distB="0" distL="0" distR="0" wp14:anchorId="51B2F765" wp14:editId="3731BBE5">
            <wp:extent cx="7379493" cy="162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47266" cy="16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CFAC" w14:textId="77777777" w:rsidR="00C044E7" w:rsidRPr="009A3D7D" w:rsidRDefault="00C044E7" w:rsidP="00F03D1E">
      <w:pPr>
        <w:rPr>
          <w:rFonts w:ascii="Calibri" w:hAnsi="Calibri" w:cs="Calibri"/>
        </w:rPr>
      </w:pPr>
    </w:p>
    <w:p w14:paraId="0151366D" w14:textId="77777777" w:rsidR="00C044E7" w:rsidRPr="009A3D7D" w:rsidRDefault="00C044E7" w:rsidP="00F03D1E">
      <w:pPr>
        <w:rPr>
          <w:rFonts w:ascii="Calibri" w:hAnsi="Calibri" w:cs="Calibri"/>
        </w:rPr>
      </w:pPr>
    </w:p>
    <w:p w14:paraId="085D3A91" w14:textId="77777777" w:rsidR="00C044E7" w:rsidRPr="009A3D7D" w:rsidRDefault="00C044E7" w:rsidP="00F03D1E">
      <w:pPr>
        <w:rPr>
          <w:rFonts w:ascii="Calibri" w:hAnsi="Calibri" w:cs="Calibri"/>
        </w:rPr>
      </w:pPr>
    </w:p>
    <w:p w14:paraId="3DFCF921" w14:textId="77777777" w:rsidR="00C044E7" w:rsidRPr="009A3D7D" w:rsidRDefault="00C044E7" w:rsidP="00F03D1E">
      <w:pPr>
        <w:rPr>
          <w:rFonts w:ascii="Calibri" w:hAnsi="Calibri" w:cs="Calibri"/>
        </w:rPr>
      </w:pPr>
    </w:p>
    <w:p w14:paraId="4AA45D69" w14:textId="77777777" w:rsidR="00C044E7" w:rsidRPr="009A3D7D" w:rsidRDefault="00C044E7" w:rsidP="00F03D1E">
      <w:pPr>
        <w:rPr>
          <w:rFonts w:ascii="Calibri" w:hAnsi="Calibri" w:cs="Calibri"/>
        </w:rPr>
      </w:pPr>
    </w:p>
    <w:p w14:paraId="0CB5D533" w14:textId="77777777" w:rsidR="00C044E7" w:rsidRPr="009A3D7D" w:rsidRDefault="00C044E7" w:rsidP="00F03D1E">
      <w:pPr>
        <w:rPr>
          <w:rFonts w:ascii="Calibri" w:hAnsi="Calibri" w:cs="Calibri"/>
        </w:rPr>
      </w:pPr>
    </w:p>
    <w:p w14:paraId="1CDC1223" w14:textId="77777777" w:rsidR="00C044E7" w:rsidRPr="009A3D7D" w:rsidRDefault="00C044E7" w:rsidP="00F03D1E">
      <w:pPr>
        <w:rPr>
          <w:rFonts w:ascii="Calibri" w:hAnsi="Calibri" w:cs="Calibri"/>
        </w:rPr>
      </w:pPr>
    </w:p>
    <w:p w14:paraId="2E4DCACC" w14:textId="77777777" w:rsidR="00C044E7" w:rsidRPr="009A3D7D" w:rsidRDefault="00C044E7" w:rsidP="00F03D1E">
      <w:pPr>
        <w:rPr>
          <w:rFonts w:ascii="Calibri" w:hAnsi="Calibri" w:cs="Calibri"/>
        </w:rPr>
      </w:pPr>
    </w:p>
    <w:p w14:paraId="6888BA46" w14:textId="77777777" w:rsidR="00C044E7" w:rsidRPr="009A3D7D" w:rsidRDefault="00C044E7" w:rsidP="00F03D1E">
      <w:pPr>
        <w:rPr>
          <w:rFonts w:ascii="Calibri" w:hAnsi="Calibri" w:cs="Calibri"/>
        </w:rPr>
      </w:pPr>
    </w:p>
    <w:p w14:paraId="37A2E5A6" w14:textId="77777777" w:rsidR="00C044E7" w:rsidRPr="009A3D7D" w:rsidRDefault="00C044E7" w:rsidP="00F03D1E">
      <w:pPr>
        <w:rPr>
          <w:rFonts w:ascii="Calibri" w:hAnsi="Calibri" w:cs="Calibri"/>
        </w:rPr>
      </w:pPr>
    </w:p>
    <w:p w14:paraId="5C8DD0CE" w14:textId="77777777" w:rsidR="00C044E7" w:rsidRPr="009A3D7D" w:rsidRDefault="00C044E7" w:rsidP="00F03D1E">
      <w:pPr>
        <w:rPr>
          <w:rFonts w:ascii="Calibri" w:hAnsi="Calibri" w:cs="Calibri"/>
        </w:rPr>
      </w:pPr>
    </w:p>
    <w:p w14:paraId="06495AA0" w14:textId="77777777" w:rsidR="00C044E7" w:rsidRPr="009A3D7D" w:rsidRDefault="00C044E7" w:rsidP="00F03D1E">
      <w:pPr>
        <w:rPr>
          <w:rFonts w:ascii="Calibri" w:hAnsi="Calibri" w:cs="Calibri"/>
        </w:rPr>
      </w:pPr>
    </w:p>
    <w:p w14:paraId="26C9A1A3" w14:textId="77777777" w:rsidR="00C044E7" w:rsidRPr="009A3D7D" w:rsidRDefault="00C044E7" w:rsidP="00F03D1E">
      <w:pPr>
        <w:rPr>
          <w:rFonts w:ascii="Calibri" w:hAnsi="Calibri" w:cs="Calibri"/>
        </w:rPr>
      </w:pPr>
    </w:p>
    <w:p w14:paraId="6AA4548E" w14:textId="77777777" w:rsidR="00C044E7" w:rsidRPr="009A3D7D" w:rsidRDefault="00C044E7" w:rsidP="00F03D1E">
      <w:pPr>
        <w:rPr>
          <w:rFonts w:ascii="Calibri" w:hAnsi="Calibri" w:cs="Calibri"/>
        </w:rPr>
      </w:pPr>
    </w:p>
    <w:p w14:paraId="4455AB86" w14:textId="77777777" w:rsidR="00C044E7" w:rsidRPr="009A3D7D" w:rsidRDefault="00C044E7" w:rsidP="00F03D1E">
      <w:pPr>
        <w:rPr>
          <w:rFonts w:ascii="Calibri" w:hAnsi="Calibri" w:cs="Calibri"/>
        </w:rPr>
      </w:pPr>
    </w:p>
    <w:p w14:paraId="53E504E3" w14:textId="77777777" w:rsidR="00C044E7" w:rsidRPr="009A3D7D" w:rsidRDefault="00C044E7" w:rsidP="00F03D1E">
      <w:pPr>
        <w:rPr>
          <w:rFonts w:ascii="Calibri" w:hAnsi="Calibri" w:cs="Calibri"/>
        </w:rPr>
      </w:pPr>
    </w:p>
    <w:p w14:paraId="40A72FA7" w14:textId="25A206A1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>-- Q4</w:t>
      </w:r>
      <w:r w:rsidR="00C044E7" w:rsidRPr="009A3D7D">
        <w:rPr>
          <w:rFonts w:ascii="Calibri" w:hAnsi="Calibri" w:cs="Calibri"/>
        </w:rPr>
        <w:t xml:space="preserve">: </w:t>
      </w:r>
      <w:r w:rsidR="00C044E7" w:rsidRPr="009A3D7D">
        <w:rPr>
          <w:rFonts w:ascii="Calibri" w:hAnsi="Calibri" w:cs="Calibri"/>
        </w:rPr>
        <w:t>What is the most purchased item on the menu and how many times was it purchased by all customers?</w:t>
      </w:r>
    </w:p>
    <w:p w14:paraId="68DBE09F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select </w:t>
      </w:r>
      <w:proofErr w:type="spellStart"/>
      <w:r w:rsidRPr="009A3D7D">
        <w:rPr>
          <w:rFonts w:ascii="Calibri" w:hAnsi="Calibri" w:cs="Calibri"/>
        </w:rPr>
        <w:t>product_name</w:t>
      </w:r>
      <w:proofErr w:type="spellEnd"/>
      <w:r w:rsidRPr="009A3D7D">
        <w:rPr>
          <w:rFonts w:ascii="Calibri" w:hAnsi="Calibri" w:cs="Calibri"/>
        </w:rPr>
        <w:t>,</w:t>
      </w:r>
    </w:p>
    <w:p w14:paraId="5645347D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>count(</w:t>
      </w:r>
      <w:proofErr w:type="spellStart"/>
      <w:proofErr w:type="gramStart"/>
      <w:r w:rsidRPr="009A3D7D">
        <w:rPr>
          <w:rFonts w:ascii="Calibri" w:hAnsi="Calibri" w:cs="Calibri"/>
        </w:rPr>
        <w:t>s.product</w:t>
      </w:r>
      <w:proofErr w:type="gramEnd"/>
      <w:r w:rsidRPr="009A3D7D">
        <w:rPr>
          <w:rFonts w:ascii="Calibri" w:hAnsi="Calibri" w:cs="Calibri"/>
        </w:rPr>
        <w:t>_id</w:t>
      </w:r>
      <w:proofErr w:type="spellEnd"/>
      <w:r w:rsidRPr="009A3D7D">
        <w:rPr>
          <w:rFonts w:ascii="Calibri" w:hAnsi="Calibri" w:cs="Calibri"/>
        </w:rPr>
        <w:t>) as ordered</w:t>
      </w:r>
    </w:p>
    <w:p w14:paraId="37FB7B7F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>from sales s join menu m</w:t>
      </w:r>
    </w:p>
    <w:p w14:paraId="45BD9A0B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on </w:t>
      </w:r>
      <w:proofErr w:type="spellStart"/>
      <w:proofErr w:type="gramStart"/>
      <w:r w:rsidRPr="009A3D7D">
        <w:rPr>
          <w:rFonts w:ascii="Calibri" w:hAnsi="Calibri" w:cs="Calibri"/>
        </w:rPr>
        <w:t>s.product</w:t>
      </w:r>
      <w:proofErr w:type="gramEnd"/>
      <w:r w:rsidRPr="009A3D7D">
        <w:rPr>
          <w:rFonts w:ascii="Calibri" w:hAnsi="Calibri" w:cs="Calibri"/>
        </w:rPr>
        <w:t>_id</w:t>
      </w:r>
      <w:proofErr w:type="spellEnd"/>
      <w:r w:rsidRPr="009A3D7D">
        <w:rPr>
          <w:rFonts w:ascii="Calibri" w:hAnsi="Calibri" w:cs="Calibri"/>
        </w:rPr>
        <w:t>=</w:t>
      </w:r>
      <w:proofErr w:type="spellStart"/>
      <w:r w:rsidRPr="009A3D7D">
        <w:rPr>
          <w:rFonts w:ascii="Calibri" w:hAnsi="Calibri" w:cs="Calibri"/>
        </w:rPr>
        <w:t>m.product_id</w:t>
      </w:r>
      <w:proofErr w:type="spellEnd"/>
    </w:p>
    <w:p w14:paraId="15CB68D9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group by </w:t>
      </w:r>
      <w:proofErr w:type="spellStart"/>
      <w:r w:rsidRPr="009A3D7D">
        <w:rPr>
          <w:rFonts w:ascii="Calibri" w:hAnsi="Calibri" w:cs="Calibri"/>
        </w:rPr>
        <w:t>product_name</w:t>
      </w:r>
      <w:proofErr w:type="spellEnd"/>
    </w:p>
    <w:p w14:paraId="3781FFEF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>order by ordered desc</w:t>
      </w:r>
    </w:p>
    <w:p w14:paraId="11444905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>limit 1;</w:t>
      </w:r>
    </w:p>
    <w:p w14:paraId="03B20C74" w14:textId="055709A0" w:rsidR="00F03D1E" w:rsidRPr="009A3D7D" w:rsidRDefault="00F03D1E" w:rsidP="00F03D1E">
      <w:pPr>
        <w:rPr>
          <w:rFonts w:ascii="Calibri" w:hAnsi="Calibri" w:cs="Calibri"/>
        </w:rPr>
      </w:pPr>
    </w:p>
    <w:p w14:paraId="7718E93B" w14:textId="79E16A2D" w:rsidR="00C044E7" w:rsidRPr="009A3D7D" w:rsidRDefault="00C044E7" w:rsidP="00C044E7">
      <w:pPr>
        <w:ind w:left="-1350"/>
        <w:rPr>
          <w:rFonts w:ascii="Calibri" w:hAnsi="Calibri" w:cs="Calibri"/>
        </w:rPr>
      </w:pPr>
      <w:r w:rsidRPr="009A3D7D">
        <w:rPr>
          <w:rFonts w:ascii="Calibri" w:hAnsi="Calibri" w:cs="Calibri"/>
          <w:noProof/>
        </w:rPr>
        <w:drawing>
          <wp:inline distT="0" distB="0" distL="0" distR="0" wp14:anchorId="57B3492A" wp14:editId="243370FA">
            <wp:extent cx="7526370" cy="11091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30199" cy="112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0587" w14:textId="77777777" w:rsidR="00C044E7" w:rsidRPr="009A3D7D" w:rsidRDefault="00C044E7" w:rsidP="00F03D1E">
      <w:pPr>
        <w:rPr>
          <w:rFonts w:ascii="Calibri" w:hAnsi="Calibri" w:cs="Calibri"/>
        </w:rPr>
      </w:pPr>
    </w:p>
    <w:p w14:paraId="5E19948B" w14:textId="77777777" w:rsidR="00C044E7" w:rsidRPr="009A3D7D" w:rsidRDefault="00C044E7" w:rsidP="00F03D1E">
      <w:pPr>
        <w:rPr>
          <w:rFonts w:ascii="Calibri" w:hAnsi="Calibri" w:cs="Calibri"/>
        </w:rPr>
      </w:pPr>
    </w:p>
    <w:p w14:paraId="26F619BE" w14:textId="77777777" w:rsidR="00C044E7" w:rsidRPr="009A3D7D" w:rsidRDefault="00C044E7" w:rsidP="00F03D1E">
      <w:pPr>
        <w:rPr>
          <w:rFonts w:ascii="Calibri" w:hAnsi="Calibri" w:cs="Calibri"/>
        </w:rPr>
      </w:pPr>
    </w:p>
    <w:p w14:paraId="08452F65" w14:textId="77777777" w:rsidR="00C044E7" w:rsidRPr="009A3D7D" w:rsidRDefault="00C044E7" w:rsidP="00F03D1E">
      <w:pPr>
        <w:rPr>
          <w:rFonts w:ascii="Calibri" w:hAnsi="Calibri" w:cs="Calibri"/>
        </w:rPr>
      </w:pPr>
    </w:p>
    <w:p w14:paraId="38BF6AE1" w14:textId="77777777" w:rsidR="00C044E7" w:rsidRPr="009A3D7D" w:rsidRDefault="00C044E7" w:rsidP="00F03D1E">
      <w:pPr>
        <w:rPr>
          <w:rFonts w:ascii="Calibri" w:hAnsi="Calibri" w:cs="Calibri"/>
        </w:rPr>
      </w:pPr>
    </w:p>
    <w:p w14:paraId="5AE91D62" w14:textId="77777777" w:rsidR="00C044E7" w:rsidRPr="009A3D7D" w:rsidRDefault="00C044E7" w:rsidP="00F03D1E">
      <w:pPr>
        <w:rPr>
          <w:rFonts w:ascii="Calibri" w:hAnsi="Calibri" w:cs="Calibri"/>
        </w:rPr>
      </w:pPr>
    </w:p>
    <w:p w14:paraId="2B972BB0" w14:textId="77777777" w:rsidR="00C044E7" w:rsidRPr="009A3D7D" w:rsidRDefault="00C044E7" w:rsidP="00F03D1E">
      <w:pPr>
        <w:rPr>
          <w:rFonts w:ascii="Calibri" w:hAnsi="Calibri" w:cs="Calibri"/>
        </w:rPr>
      </w:pPr>
    </w:p>
    <w:p w14:paraId="2FC11079" w14:textId="666AFF99" w:rsidR="00C044E7" w:rsidRPr="009A3D7D" w:rsidRDefault="00C044E7" w:rsidP="00F03D1E">
      <w:pPr>
        <w:rPr>
          <w:rFonts w:ascii="Calibri" w:hAnsi="Calibri" w:cs="Calibri"/>
        </w:rPr>
      </w:pPr>
    </w:p>
    <w:p w14:paraId="31DC7909" w14:textId="721C09AF" w:rsidR="008E6FEE" w:rsidRPr="009A3D7D" w:rsidRDefault="008E6FEE" w:rsidP="00F03D1E">
      <w:pPr>
        <w:rPr>
          <w:rFonts w:ascii="Calibri" w:hAnsi="Calibri" w:cs="Calibri"/>
        </w:rPr>
      </w:pPr>
    </w:p>
    <w:p w14:paraId="38AC805A" w14:textId="4CC4C740" w:rsidR="008E6FEE" w:rsidRPr="009A3D7D" w:rsidRDefault="008E6FEE" w:rsidP="00F03D1E">
      <w:pPr>
        <w:rPr>
          <w:rFonts w:ascii="Calibri" w:hAnsi="Calibri" w:cs="Calibri"/>
        </w:rPr>
      </w:pPr>
    </w:p>
    <w:p w14:paraId="341CB1D3" w14:textId="4BDEC1BF" w:rsidR="008E6FEE" w:rsidRPr="009A3D7D" w:rsidRDefault="008E6FEE" w:rsidP="00F03D1E">
      <w:pPr>
        <w:rPr>
          <w:rFonts w:ascii="Calibri" w:hAnsi="Calibri" w:cs="Calibri"/>
        </w:rPr>
      </w:pPr>
    </w:p>
    <w:p w14:paraId="3BBB8AEA" w14:textId="77777777" w:rsidR="008E6FEE" w:rsidRPr="009A3D7D" w:rsidRDefault="008E6FEE" w:rsidP="00F03D1E">
      <w:pPr>
        <w:rPr>
          <w:rFonts w:ascii="Calibri" w:hAnsi="Calibri" w:cs="Calibri"/>
        </w:rPr>
      </w:pPr>
    </w:p>
    <w:p w14:paraId="60946421" w14:textId="6173BA5B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lastRenderedPageBreak/>
        <w:t>-- Q5</w:t>
      </w:r>
      <w:r w:rsidR="00C044E7" w:rsidRPr="009A3D7D">
        <w:rPr>
          <w:rFonts w:ascii="Calibri" w:hAnsi="Calibri" w:cs="Calibri"/>
        </w:rPr>
        <w:t xml:space="preserve">: </w:t>
      </w:r>
      <w:r w:rsidR="00C044E7" w:rsidRPr="009A3D7D">
        <w:rPr>
          <w:rFonts w:ascii="Calibri" w:hAnsi="Calibri" w:cs="Calibri"/>
        </w:rPr>
        <w:t>Which item was the most popular for each customer?</w:t>
      </w:r>
    </w:p>
    <w:p w14:paraId="37D2235A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>with q1 as</w:t>
      </w:r>
    </w:p>
    <w:p w14:paraId="13A2F39D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(select </w:t>
      </w:r>
      <w:proofErr w:type="spellStart"/>
      <w:r w:rsidRPr="009A3D7D">
        <w:rPr>
          <w:rFonts w:ascii="Calibri" w:hAnsi="Calibri" w:cs="Calibri"/>
        </w:rPr>
        <w:t>customer_id</w:t>
      </w:r>
      <w:proofErr w:type="spellEnd"/>
      <w:r w:rsidRPr="009A3D7D">
        <w:rPr>
          <w:rFonts w:ascii="Calibri" w:hAnsi="Calibri" w:cs="Calibri"/>
        </w:rPr>
        <w:t xml:space="preserve">, </w:t>
      </w:r>
      <w:proofErr w:type="spellStart"/>
      <w:r w:rsidRPr="009A3D7D">
        <w:rPr>
          <w:rFonts w:ascii="Calibri" w:hAnsi="Calibri" w:cs="Calibri"/>
        </w:rPr>
        <w:t>product_name</w:t>
      </w:r>
      <w:proofErr w:type="spellEnd"/>
      <w:r w:rsidRPr="009A3D7D">
        <w:rPr>
          <w:rFonts w:ascii="Calibri" w:hAnsi="Calibri" w:cs="Calibri"/>
        </w:rPr>
        <w:t>,</w:t>
      </w:r>
    </w:p>
    <w:p w14:paraId="6D687F30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>count(</w:t>
      </w:r>
      <w:proofErr w:type="spellStart"/>
      <w:proofErr w:type="gramStart"/>
      <w:r w:rsidRPr="009A3D7D">
        <w:rPr>
          <w:rFonts w:ascii="Calibri" w:hAnsi="Calibri" w:cs="Calibri"/>
        </w:rPr>
        <w:t>s.product</w:t>
      </w:r>
      <w:proofErr w:type="gramEnd"/>
      <w:r w:rsidRPr="009A3D7D">
        <w:rPr>
          <w:rFonts w:ascii="Calibri" w:hAnsi="Calibri" w:cs="Calibri"/>
        </w:rPr>
        <w:t>_id</w:t>
      </w:r>
      <w:proofErr w:type="spellEnd"/>
      <w:r w:rsidRPr="009A3D7D">
        <w:rPr>
          <w:rFonts w:ascii="Calibri" w:hAnsi="Calibri" w:cs="Calibri"/>
        </w:rPr>
        <w:t>) as counts</w:t>
      </w:r>
    </w:p>
    <w:p w14:paraId="5CE43445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>from sales s join menu m</w:t>
      </w:r>
    </w:p>
    <w:p w14:paraId="39B62132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on </w:t>
      </w:r>
      <w:proofErr w:type="spellStart"/>
      <w:proofErr w:type="gramStart"/>
      <w:r w:rsidRPr="009A3D7D">
        <w:rPr>
          <w:rFonts w:ascii="Calibri" w:hAnsi="Calibri" w:cs="Calibri"/>
        </w:rPr>
        <w:t>s.product</w:t>
      </w:r>
      <w:proofErr w:type="gramEnd"/>
      <w:r w:rsidRPr="009A3D7D">
        <w:rPr>
          <w:rFonts w:ascii="Calibri" w:hAnsi="Calibri" w:cs="Calibri"/>
        </w:rPr>
        <w:t>_id</w:t>
      </w:r>
      <w:proofErr w:type="spellEnd"/>
      <w:r w:rsidRPr="009A3D7D">
        <w:rPr>
          <w:rFonts w:ascii="Calibri" w:hAnsi="Calibri" w:cs="Calibri"/>
        </w:rPr>
        <w:t>=</w:t>
      </w:r>
      <w:proofErr w:type="spellStart"/>
      <w:r w:rsidRPr="009A3D7D">
        <w:rPr>
          <w:rFonts w:ascii="Calibri" w:hAnsi="Calibri" w:cs="Calibri"/>
        </w:rPr>
        <w:t>m.product_id</w:t>
      </w:r>
      <w:proofErr w:type="spellEnd"/>
    </w:p>
    <w:p w14:paraId="1B2444BF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group by </w:t>
      </w:r>
      <w:proofErr w:type="spellStart"/>
      <w:r w:rsidRPr="009A3D7D">
        <w:rPr>
          <w:rFonts w:ascii="Calibri" w:hAnsi="Calibri" w:cs="Calibri"/>
        </w:rPr>
        <w:t>customer_id</w:t>
      </w:r>
      <w:proofErr w:type="spellEnd"/>
      <w:r w:rsidRPr="009A3D7D">
        <w:rPr>
          <w:rFonts w:ascii="Calibri" w:hAnsi="Calibri" w:cs="Calibri"/>
        </w:rPr>
        <w:t xml:space="preserve">, </w:t>
      </w:r>
      <w:proofErr w:type="spellStart"/>
      <w:r w:rsidRPr="009A3D7D">
        <w:rPr>
          <w:rFonts w:ascii="Calibri" w:hAnsi="Calibri" w:cs="Calibri"/>
        </w:rPr>
        <w:t>product_name</w:t>
      </w:r>
      <w:proofErr w:type="spellEnd"/>
    </w:p>
    <w:p w14:paraId="596E1519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order by </w:t>
      </w:r>
      <w:proofErr w:type="spellStart"/>
      <w:r w:rsidRPr="009A3D7D">
        <w:rPr>
          <w:rFonts w:ascii="Calibri" w:hAnsi="Calibri" w:cs="Calibri"/>
        </w:rPr>
        <w:t>customer_id</w:t>
      </w:r>
      <w:proofErr w:type="spellEnd"/>
      <w:r w:rsidRPr="009A3D7D">
        <w:rPr>
          <w:rFonts w:ascii="Calibri" w:hAnsi="Calibri" w:cs="Calibri"/>
        </w:rPr>
        <w:t>, counts desc)</w:t>
      </w:r>
    </w:p>
    <w:p w14:paraId="6F2C4562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>, q2 as</w:t>
      </w:r>
    </w:p>
    <w:p w14:paraId="106EB09F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(select </w:t>
      </w:r>
      <w:proofErr w:type="spellStart"/>
      <w:r w:rsidRPr="009A3D7D">
        <w:rPr>
          <w:rFonts w:ascii="Calibri" w:hAnsi="Calibri" w:cs="Calibri"/>
        </w:rPr>
        <w:t>customer_id</w:t>
      </w:r>
      <w:proofErr w:type="spellEnd"/>
      <w:r w:rsidRPr="009A3D7D">
        <w:rPr>
          <w:rFonts w:ascii="Calibri" w:hAnsi="Calibri" w:cs="Calibri"/>
        </w:rPr>
        <w:t xml:space="preserve">, </w:t>
      </w:r>
      <w:proofErr w:type="spellStart"/>
      <w:r w:rsidRPr="009A3D7D">
        <w:rPr>
          <w:rFonts w:ascii="Calibri" w:hAnsi="Calibri" w:cs="Calibri"/>
        </w:rPr>
        <w:t>product_name</w:t>
      </w:r>
      <w:proofErr w:type="spellEnd"/>
      <w:r w:rsidRPr="009A3D7D">
        <w:rPr>
          <w:rFonts w:ascii="Calibri" w:hAnsi="Calibri" w:cs="Calibri"/>
        </w:rPr>
        <w:t>, counts,</w:t>
      </w:r>
    </w:p>
    <w:p w14:paraId="017A8C85" w14:textId="77777777" w:rsidR="00F03D1E" w:rsidRPr="009A3D7D" w:rsidRDefault="00F03D1E" w:rsidP="00F03D1E">
      <w:pPr>
        <w:rPr>
          <w:rFonts w:ascii="Calibri" w:hAnsi="Calibri" w:cs="Calibri"/>
        </w:rPr>
      </w:pPr>
      <w:proofErr w:type="gramStart"/>
      <w:r w:rsidRPr="009A3D7D">
        <w:rPr>
          <w:rFonts w:ascii="Calibri" w:hAnsi="Calibri" w:cs="Calibri"/>
        </w:rPr>
        <w:t>rank(</w:t>
      </w:r>
      <w:proofErr w:type="gramEnd"/>
      <w:r w:rsidRPr="009A3D7D">
        <w:rPr>
          <w:rFonts w:ascii="Calibri" w:hAnsi="Calibri" w:cs="Calibri"/>
        </w:rPr>
        <w:t xml:space="preserve">) over(partition by </w:t>
      </w:r>
      <w:proofErr w:type="spellStart"/>
      <w:r w:rsidRPr="009A3D7D">
        <w:rPr>
          <w:rFonts w:ascii="Calibri" w:hAnsi="Calibri" w:cs="Calibri"/>
        </w:rPr>
        <w:t>customer_id</w:t>
      </w:r>
      <w:proofErr w:type="spellEnd"/>
      <w:r w:rsidRPr="009A3D7D">
        <w:rPr>
          <w:rFonts w:ascii="Calibri" w:hAnsi="Calibri" w:cs="Calibri"/>
        </w:rPr>
        <w:t xml:space="preserve"> order by counts desc) as </w:t>
      </w:r>
      <w:proofErr w:type="spellStart"/>
      <w:r w:rsidRPr="009A3D7D">
        <w:rPr>
          <w:rFonts w:ascii="Calibri" w:hAnsi="Calibri" w:cs="Calibri"/>
        </w:rPr>
        <w:t>rk</w:t>
      </w:r>
      <w:proofErr w:type="spellEnd"/>
    </w:p>
    <w:p w14:paraId="556D8C1A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 from q1</w:t>
      </w:r>
    </w:p>
    <w:p w14:paraId="66A4ADB7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>)</w:t>
      </w:r>
    </w:p>
    <w:p w14:paraId="56A93CD7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select </w:t>
      </w:r>
      <w:proofErr w:type="spellStart"/>
      <w:r w:rsidRPr="009A3D7D">
        <w:rPr>
          <w:rFonts w:ascii="Calibri" w:hAnsi="Calibri" w:cs="Calibri"/>
        </w:rPr>
        <w:t>customer_id</w:t>
      </w:r>
      <w:proofErr w:type="spellEnd"/>
      <w:r w:rsidRPr="009A3D7D">
        <w:rPr>
          <w:rFonts w:ascii="Calibri" w:hAnsi="Calibri" w:cs="Calibri"/>
        </w:rPr>
        <w:t xml:space="preserve">, </w:t>
      </w:r>
      <w:proofErr w:type="spellStart"/>
      <w:r w:rsidRPr="009A3D7D">
        <w:rPr>
          <w:rFonts w:ascii="Calibri" w:hAnsi="Calibri" w:cs="Calibri"/>
        </w:rPr>
        <w:t>product_name</w:t>
      </w:r>
      <w:proofErr w:type="spellEnd"/>
      <w:r w:rsidRPr="009A3D7D">
        <w:rPr>
          <w:rFonts w:ascii="Calibri" w:hAnsi="Calibri" w:cs="Calibri"/>
        </w:rPr>
        <w:t xml:space="preserve">, counts as </w:t>
      </w:r>
      <w:proofErr w:type="spellStart"/>
      <w:r w:rsidRPr="009A3D7D">
        <w:rPr>
          <w:rFonts w:ascii="Calibri" w:hAnsi="Calibri" w:cs="Calibri"/>
        </w:rPr>
        <w:t>times_ordered</w:t>
      </w:r>
      <w:proofErr w:type="spellEnd"/>
    </w:p>
    <w:p w14:paraId="358FEB82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from q2 where </w:t>
      </w:r>
      <w:proofErr w:type="spellStart"/>
      <w:r w:rsidRPr="009A3D7D">
        <w:rPr>
          <w:rFonts w:ascii="Calibri" w:hAnsi="Calibri" w:cs="Calibri"/>
        </w:rPr>
        <w:t>rk</w:t>
      </w:r>
      <w:proofErr w:type="spellEnd"/>
      <w:r w:rsidRPr="009A3D7D">
        <w:rPr>
          <w:rFonts w:ascii="Calibri" w:hAnsi="Calibri" w:cs="Calibri"/>
        </w:rPr>
        <w:t xml:space="preserve"> = 1;</w:t>
      </w:r>
    </w:p>
    <w:p w14:paraId="6D4AA72D" w14:textId="1CA1BC83" w:rsidR="00F03D1E" w:rsidRPr="009A3D7D" w:rsidRDefault="00F03D1E" w:rsidP="00F03D1E">
      <w:pPr>
        <w:rPr>
          <w:rFonts w:ascii="Calibri" w:hAnsi="Calibri" w:cs="Calibri"/>
        </w:rPr>
      </w:pPr>
    </w:p>
    <w:p w14:paraId="03C9BD2B" w14:textId="0388DF1E" w:rsidR="00C044E7" w:rsidRPr="009A3D7D" w:rsidRDefault="00C044E7" w:rsidP="00C044E7">
      <w:pPr>
        <w:ind w:left="-1350"/>
        <w:rPr>
          <w:rFonts w:ascii="Calibri" w:hAnsi="Calibri" w:cs="Calibri"/>
        </w:rPr>
      </w:pPr>
      <w:r w:rsidRPr="009A3D7D">
        <w:rPr>
          <w:rFonts w:ascii="Calibri" w:hAnsi="Calibri" w:cs="Calibri"/>
          <w:noProof/>
        </w:rPr>
        <w:drawing>
          <wp:inline distT="0" distB="0" distL="0" distR="0" wp14:anchorId="34E42BC9" wp14:editId="73A2D060">
            <wp:extent cx="7676515" cy="2328334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21310" cy="234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AD39" w14:textId="77777777" w:rsidR="00C044E7" w:rsidRPr="009A3D7D" w:rsidRDefault="00C044E7" w:rsidP="00F03D1E">
      <w:pPr>
        <w:rPr>
          <w:rFonts w:ascii="Calibri" w:hAnsi="Calibri" w:cs="Calibri"/>
        </w:rPr>
      </w:pPr>
    </w:p>
    <w:p w14:paraId="33FA4DED" w14:textId="77777777" w:rsidR="00C044E7" w:rsidRPr="009A3D7D" w:rsidRDefault="00C044E7" w:rsidP="00F03D1E">
      <w:pPr>
        <w:rPr>
          <w:rFonts w:ascii="Calibri" w:hAnsi="Calibri" w:cs="Calibri"/>
        </w:rPr>
      </w:pPr>
    </w:p>
    <w:p w14:paraId="35BC74B3" w14:textId="77777777" w:rsidR="00C044E7" w:rsidRPr="009A3D7D" w:rsidRDefault="00C044E7" w:rsidP="00F03D1E">
      <w:pPr>
        <w:rPr>
          <w:rFonts w:ascii="Calibri" w:hAnsi="Calibri" w:cs="Calibri"/>
        </w:rPr>
      </w:pPr>
    </w:p>
    <w:p w14:paraId="37C0E898" w14:textId="77777777" w:rsidR="00C044E7" w:rsidRPr="009A3D7D" w:rsidRDefault="00C044E7" w:rsidP="00F03D1E">
      <w:pPr>
        <w:rPr>
          <w:rFonts w:ascii="Calibri" w:hAnsi="Calibri" w:cs="Calibri"/>
        </w:rPr>
      </w:pPr>
    </w:p>
    <w:p w14:paraId="63FC5817" w14:textId="19D5BD03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lastRenderedPageBreak/>
        <w:t>-- Q6</w:t>
      </w:r>
      <w:r w:rsidR="00C044E7" w:rsidRPr="009A3D7D">
        <w:rPr>
          <w:rFonts w:ascii="Calibri" w:hAnsi="Calibri" w:cs="Calibri"/>
        </w:rPr>
        <w:t xml:space="preserve">: </w:t>
      </w:r>
      <w:r w:rsidR="00C044E7" w:rsidRPr="009A3D7D">
        <w:rPr>
          <w:rFonts w:ascii="Calibri" w:hAnsi="Calibri" w:cs="Calibri"/>
        </w:rPr>
        <w:t>Which item was purchased first by the customer after they became a member?</w:t>
      </w:r>
    </w:p>
    <w:p w14:paraId="62CC562D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with q1 </w:t>
      </w:r>
      <w:proofErr w:type="gramStart"/>
      <w:r w:rsidRPr="009A3D7D">
        <w:rPr>
          <w:rFonts w:ascii="Calibri" w:hAnsi="Calibri" w:cs="Calibri"/>
        </w:rPr>
        <w:t>as(</w:t>
      </w:r>
      <w:proofErr w:type="gramEnd"/>
    </w:p>
    <w:p w14:paraId="5412E4CC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select </w:t>
      </w:r>
      <w:proofErr w:type="spellStart"/>
      <w:proofErr w:type="gramStart"/>
      <w:r w:rsidRPr="009A3D7D">
        <w:rPr>
          <w:rFonts w:ascii="Calibri" w:hAnsi="Calibri" w:cs="Calibri"/>
        </w:rPr>
        <w:t>s.customer</w:t>
      </w:r>
      <w:proofErr w:type="gramEnd"/>
      <w:r w:rsidRPr="009A3D7D">
        <w:rPr>
          <w:rFonts w:ascii="Calibri" w:hAnsi="Calibri" w:cs="Calibri"/>
        </w:rPr>
        <w:t>_id</w:t>
      </w:r>
      <w:proofErr w:type="spellEnd"/>
      <w:r w:rsidRPr="009A3D7D">
        <w:rPr>
          <w:rFonts w:ascii="Calibri" w:hAnsi="Calibri" w:cs="Calibri"/>
        </w:rPr>
        <w:t xml:space="preserve">, </w:t>
      </w:r>
      <w:proofErr w:type="spellStart"/>
      <w:r w:rsidRPr="009A3D7D">
        <w:rPr>
          <w:rFonts w:ascii="Calibri" w:hAnsi="Calibri" w:cs="Calibri"/>
        </w:rPr>
        <w:t>order_date</w:t>
      </w:r>
      <w:proofErr w:type="spellEnd"/>
      <w:r w:rsidRPr="009A3D7D">
        <w:rPr>
          <w:rFonts w:ascii="Calibri" w:hAnsi="Calibri" w:cs="Calibri"/>
        </w:rPr>
        <w:t xml:space="preserve">, </w:t>
      </w:r>
      <w:proofErr w:type="spellStart"/>
      <w:r w:rsidRPr="009A3D7D">
        <w:rPr>
          <w:rFonts w:ascii="Calibri" w:hAnsi="Calibri" w:cs="Calibri"/>
        </w:rPr>
        <w:t>product_id</w:t>
      </w:r>
      <w:proofErr w:type="spellEnd"/>
    </w:p>
    <w:p w14:paraId="73E047E3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>from sales s join members m</w:t>
      </w:r>
    </w:p>
    <w:p w14:paraId="7E32D13D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on </w:t>
      </w:r>
      <w:proofErr w:type="spellStart"/>
      <w:proofErr w:type="gramStart"/>
      <w:r w:rsidRPr="009A3D7D">
        <w:rPr>
          <w:rFonts w:ascii="Calibri" w:hAnsi="Calibri" w:cs="Calibri"/>
        </w:rPr>
        <w:t>s.customer</w:t>
      </w:r>
      <w:proofErr w:type="gramEnd"/>
      <w:r w:rsidRPr="009A3D7D">
        <w:rPr>
          <w:rFonts w:ascii="Calibri" w:hAnsi="Calibri" w:cs="Calibri"/>
        </w:rPr>
        <w:t>_id</w:t>
      </w:r>
      <w:proofErr w:type="spellEnd"/>
      <w:r w:rsidRPr="009A3D7D">
        <w:rPr>
          <w:rFonts w:ascii="Calibri" w:hAnsi="Calibri" w:cs="Calibri"/>
        </w:rPr>
        <w:t>=</w:t>
      </w:r>
      <w:proofErr w:type="spellStart"/>
      <w:r w:rsidRPr="009A3D7D">
        <w:rPr>
          <w:rFonts w:ascii="Calibri" w:hAnsi="Calibri" w:cs="Calibri"/>
        </w:rPr>
        <w:t>m.customer_id</w:t>
      </w:r>
      <w:proofErr w:type="spellEnd"/>
    </w:p>
    <w:p w14:paraId="7E920213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where </w:t>
      </w:r>
      <w:proofErr w:type="spellStart"/>
      <w:proofErr w:type="gramStart"/>
      <w:r w:rsidRPr="009A3D7D">
        <w:rPr>
          <w:rFonts w:ascii="Calibri" w:hAnsi="Calibri" w:cs="Calibri"/>
        </w:rPr>
        <w:t>s.order</w:t>
      </w:r>
      <w:proofErr w:type="gramEnd"/>
      <w:r w:rsidRPr="009A3D7D">
        <w:rPr>
          <w:rFonts w:ascii="Calibri" w:hAnsi="Calibri" w:cs="Calibri"/>
        </w:rPr>
        <w:t>_date</w:t>
      </w:r>
      <w:proofErr w:type="spellEnd"/>
      <w:r w:rsidRPr="009A3D7D">
        <w:rPr>
          <w:rFonts w:ascii="Calibri" w:hAnsi="Calibri" w:cs="Calibri"/>
        </w:rPr>
        <w:t xml:space="preserve"> &gt;= </w:t>
      </w:r>
      <w:proofErr w:type="spellStart"/>
      <w:r w:rsidRPr="009A3D7D">
        <w:rPr>
          <w:rFonts w:ascii="Calibri" w:hAnsi="Calibri" w:cs="Calibri"/>
        </w:rPr>
        <w:t>m.join_date</w:t>
      </w:r>
      <w:proofErr w:type="spellEnd"/>
      <w:r w:rsidRPr="009A3D7D">
        <w:rPr>
          <w:rFonts w:ascii="Calibri" w:hAnsi="Calibri" w:cs="Calibri"/>
        </w:rPr>
        <w:t>)</w:t>
      </w:r>
    </w:p>
    <w:p w14:paraId="426688EA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>, q2 as (</w:t>
      </w:r>
    </w:p>
    <w:p w14:paraId="729F5624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>select q</w:t>
      </w:r>
      <w:proofErr w:type="gramStart"/>
      <w:r w:rsidRPr="009A3D7D">
        <w:rPr>
          <w:rFonts w:ascii="Calibri" w:hAnsi="Calibri" w:cs="Calibri"/>
        </w:rPr>
        <w:t>1.customer</w:t>
      </w:r>
      <w:proofErr w:type="gramEnd"/>
      <w:r w:rsidRPr="009A3D7D">
        <w:rPr>
          <w:rFonts w:ascii="Calibri" w:hAnsi="Calibri" w:cs="Calibri"/>
        </w:rPr>
        <w:t xml:space="preserve">_id, </w:t>
      </w:r>
      <w:proofErr w:type="spellStart"/>
      <w:r w:rsidRPr="009A3D7D">
        <w:rPr>
          <w:rFonts w:ascii="Calibri" w:hAnsi="Calibri" w:cs="Calibri"/>
        </w:rPr>
        <w:t>product_name</w:t>
      </w:r>
      <w:proofErr w:type="spellEnd"/>
      <w:r w:rsidRPr="009A3D7D">
        <w:rPr>
          <w:rFonts w:ascii="Calibri" w:hAnsi="Calibri" w:cs="Calibri"/>
        </w:rPr>
        <w:t>,</w:t>
      </w:r>
    </w:p>
    <w:p w14:paraId="65B89AD0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  </w:t>
      </w:r>
      <w:proofErr w:type="gramStart"/>
      <w:r w:rsidRPr="009A3D7D">
        <w:rPr>
          <w:rFonts w:ascii="Calibri" w:hAnsi="Calibri" w:cs="Calibri"/>
        </w:rPr>
        <w:t>rank(</w:t>
      </w:r>
      <w:proofErr w:type="gramEnd"/>
      <w:r w:rsidRPr="009A3D7D">
        <w:rPr>
          <w:rFonts w:ascii="Calibri" w:hAnsi="Calibri" w:cs="Calibri"/>
        </w:rPr>
        <w:t xml:space="preserve">) over (partition by q1.customer_id order by q1.order_date) as </w:t>
      </w:r>
      <w:proofErr w:type="spellStart"/>
      <w:r w:rsidRPr="009A3D7D">
        <w:rPr>
          <w:rFonts w:ascii="Calibri" w:hAnsi="Calibri" w:cs="Calibri"/>
        </w:rPr>
        <w:t>rk</w:t>
      </w:r>
      <w:proofErr w:type="spellEnd"/>
    </w:p>
    <w:p w14:paraId="76180197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  from q1 join menu me</w:t>
      </w:r>
    </w:p>
    <w:p w14:paraId="1201EA81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  on q</w:t>
      </w:r>
      <w:proofErr w:type="gramStart"/>
      <w:r w:rsidRPr="009A3D7D">
        <w:rPr>
          <w:rFonts w:ascii="Calibri" w:hAnsi="Calibri" w:cs="Calibri"/>
        </w:rPr>
        <w:t>1.product</w:t>
      </w:r>
      <w:proofErr w:type="gramEnd"/>
      <w:r w:rsidRPr="009A3D7D">
        <w:rPr>
          <w:rFonts w:ascii="Calibri" w:hAnsi="Calibri" w:cs="Calibri"/>
        </w:rPr>
        <w:t xml:space="preserve">_id = </w:t>
      </w:r>
      <w:proofErr w:type="spellStart"/>
      <w:r w:rsidRPr="009A3D7D">
        <w:rPr>
          <w:rFonts w:ascii="Calibri" w:hAnsi="Calibri" w:cs="Calibri"/>
        </w:rPr>
        <w:t>me.product_id</w:t>
      </w:r>
      <w:proofErr w:type="spellEnd"/>
    </w:p>
    <w:p w14:paraId="6E8E1906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>)</w:t>
      </w:r>
    </w:p>
    <w:p w14:paraId="5C62E3EE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select </w:t>
      </w:r>
      <w:proofErr w:type="spellStart"/>
      <w:r w:rsidRPr="009A3D7D">
        <w:rPr>
          <w:rFonts w:ascii="Calibri" w:hAnsi="Calibri" w:cs="Calibri"/>
        </w:rPr>
        <w:t>customer_id</w:t>
      </w:r>
      <w:proofErr w:type="spellEnd"/>
      <w:r w:rsidRPr="009A3D7D">
        <w:rPr>
          <w:rFonts w:ascii="Calibri" w:hAnsi="Calibri" w:cs="Calibri"/>
        </w:rPr>
        <w:t xml:space="preserve">, </w:t>
      </w:r>
      <w:proofErr w:type="spellStart"/>
      <w:r w:rsidRPr="009A3D7D">
        <w:rPr>
          <w:rFonts w:ascii="Calibri" w:hAnsi="Calibri" w:cs="Calibri"/>
        </w:rPr>
        <w:t>product_name</w:t>
      </w:r>
      <w:proofErr w:type="spellEnd"/>
    </w:p>
    <w:p w14:paraId="58CEF8E7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>from q2</w:t>
      </w:r>
    </w:p>
    <w:p w14:paraId="172F8EC9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where </w:t>
      </w:r>
      <w:proofErr w:type="spellStart"/>
      <w:r w:rsidRPr="009A3D7D">
        <w:rPr>
          <w:rFonts w:ascii="Calibri" w:hAnsi="Calibri" w:cs="Calibri"/>
        </w:rPr>
        <w:t>rk</w:t>
      </w:r>
      <w:proofErr w:type="spellEnd"/>
      <w:r w:rsidRPr="009A3D7D">
        <w:rPr>
          <w:rFonts w:ascii="Calibri" w:hAnsi="Calibri" w:cs="Calibri"/>
        </w:rPr>
        <w:t>=1;</w:t>
      </w:r>
    </w:p>
    <w:p w14:paraId="168578D5" w14:textId="7EA7D426" w:rsidR="00F03D1E" w:rsidRPr="009A3D7D" w:rsidRDefault="00F03D1E" w:rsidP="00F03D1E">
      <w:pPr>
        <w:rPr>
          <w:rFonts w:ascii="Calibri" w:hAnsi="Calibri" w:cs="Calibri"/>
        </w:rPr>
      </w:pPr>
    </w:p>
    <w:p w14:paraId="0782BA35" w14:textId="71DC9A9D" w:rsidR="00C044E7" w:rsidRPr="009A3D7D" w:rsidRDefault="00C044E7" w:rsidP="00C044E7">
      <w:pPr>
        <w:ind w:left="-1170"/>
        <w:rPr>
          <w:rFonts w:ascii="Calibri" w:hAnsi="Calibri" w:cs="Calibri"/>
        </w:rPr>
      </w:pPr>
      <w:r w:rsidRPr="009A3D7D">
        <w:rPr>
          <w:rFonts w:ascii="Calibri" w:hAnsi="Calibri" w:cs="Calibri"/>
          <w:noProof/>
        </w:rPr>
        <w:drawing>
          <wp:inline distT="0" distB="0" distL="0" distR="0" wp14:anchorId="37246A67" wp14:editId="6D346988">
            <wp:extent cx="7626985" cy="15070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65771" cy="151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F831" w14:textId="77777777" w:rsidR="00C044E7" w:rsidRPr="009A3D7D" w:rsidRDefault="00C044E7" w:rsidP="00F03D1E">
      <w:pPr>
        <w:rPr>
          <w:rFonts w:ascii="Calibri" w:hAnsi="Calibri" w:cs="Calibri"/>
        </w:rPr>
      </w:pPr>
    </w:p>
    <w:p w14:paraId="2F8CD4E8" w14:textId="77777777" w:rsidR="00C044E7" w:rsidRPr="009A3D7D" w:rsidRDefault="00C044E7" w:rsidP="00F03D1E">
      <w:pPr>
        <w:rPr>
          <w:rFonts w:ascii="Calibri" w:hAnsi="Calibri" w:cs="Calibri"/>
        </w:rPr>
      </w:pPr>
    </w:p>
    <w:p w14:paraId="074CEC69" w14:textId="77777777" w:rsidR="00C044E7" w:rsidRPr="009A3D7D" w:rsidRDefault="00C044E7" w:rsidP="00F03D1E">
      <w:pPr>
        <w:rPr>
          <w:rFonts w:ascii="Calibri" w:hAnsi="Calibri" w:cs="Calibri"/>
        </w:rPr>
      </w:pPr>
    </w:p>
    <w:p w14:paraId="47E4954D" w14:textId="77777777" w:rsidR="00C044E7" w:rsidRPr="009A3D7D" w:rsidRDefault="00C044E7" w:rsidP="00F03D1E">
      <w:pPr>
        <w:rPr>
          <w:rFonts w:ascii="Calibri" w:hAnsi="Calibri" w:cs="Calibri"/>
        </w:rPr>
      </w:pPr>
    </w:p>
    <w:p w14:paraId="739DF56D" w14:textId="77777777" w:rsidR="00C044E7" w:rsidRPr="009A3D7D" w:rsidRDefault="00C044E7" w:rsidP="00F03D1E">
      <w:pPr>
        <w:rPr>
          <w:rFonts w:ascii="Calibri" w:hAnsi="Calibri" w:cs="Calibri"/>
        </w:rPr>
      </w:pPr>
    </w:p>
    <w:p w14:paraId="7EB9AF41" w14:textId="77777777" w:rsidR="00C044E7" w:rsidRPr="009A3D7D" w:rsidRDefault="00C044E7" w:rsidP="00F03D1E">
      <w:pPr>
        <w:rPr>
          <w:rFonts w:ascii="Calibri" w:hAnsi="Calibri" w:cs="Calibri"/>
        </w:rPr>
      </w:pPr>
    </w:p>
    <w:p w14:paraId="78E1DA99" w14:textId="77777777" w:rsidR="00C044E7" w:rsidRPr="009A3D7D" w:rsidRDefault="00C044E7" w:rsidP="00F03D1E">
      <w:pPr>
        <w:rPr>
          <w:rFonts w:ascii="Calibri" w:hAnsi="Calibri" w:cs="Calibri"/>
        </w:rPr>
      </w:pPr>
    </w:p>
    <w:p w14:paraId="1979459E" w14:textId="34854CD8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lastRenderedPageBreak/>
        <w:t>-- Q7</w:t>
      </w:r>
      <w:r w:rsidR="00C044E7" w:rsidRPr="009A3D7D">
        <w:rPr>
          <w:rFonts w:ascii="Calibri" w:hAnsi="Calibri" w:cs="Calibri"/>
        </w:rPr>
        <w:t xml:space="preserve">: </w:t>
      </w:r>
      <w:r w:rsidR="00C044E7" w:rsidRPr="009A3D7D">
        <w:rPr>
          <w:rFonts w:ascii="Calibri" w:hAnsi="Calibri" w:cs="Calibri"/>
        </w:rPr>
        <w:t>Which item was purchased just before the customer became a member?</w:t>
      </w:r>
    </w:p>
    <w:p w14:paraId="5C7087C0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with q1 </w:t>
      </w:r>
      <w:proofErr w:type="gramStart"/>
      <w:r w:rsidRPr="009A3D7D">
        <w:rPr>
          <w:rFonts w:ascii="Calibri" w:hAnsi="Calibri" w:cs="Calibri"/>
        </w:rPr>
        <w:t>as(</w:t>
      </w:r>
      <w:proofErr w:type="gramEnd"/>
    </w:p>
    <w:p w14:paraId="6414CA48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select </w:t>
      </w:r>
      <w:proofErr w:type="spellStart"/>
      <w:proofErr w:type="gramStart"/>
      <w:r w:rsidRPr="009A3D7D">
        <w:rPr>
          <w:rFonts w:ascii="Calibri" w:hAnsi="Calibri" w:cs="Calibri"/>
        </w:rPr>
        <w:t>s.customer</w:t>
      </w:r>
      <w:proofErr w:type="gramEnd"/>
      <w:r w:rsidRPr="009A3D7D">
        <w:rPr>
          <w:rFonts w:ascii="Calibri" w:hAnsi="Calibri" w:cs="Calibri"/>
        </w:rPr>
        <w:t>_id</w:t>
      </w:r>
      <w:proofErr w:type="spellEnd"/>
      <w:r w:rsidRPr="009A3D7D">
        <w:rPr>
          <w:rFonts w:ascii="Calibri" w:hAnsi="Calibri" w:cs="Calibri"/>
        </w:rPr>
        <w:t xml:space="preserve">, </w:t>
      </w:r>
      <w:proofErr w:type="spellStart"/>
      <w:r w:rsidRPr="009A3D7D">
        <w:rPr>
          <w:rFonts w:ascii="Calibri" w:hAnsi="Calibri" w:cs="Calibri"/>
        </w:rPr>
        <w:t>order_date</w:t>
      </w:r>
      <w:proofErr w:type="spellEnd"/>
      <w:r w:rsidRPr="009A3D7D">
        <w:rPr>
          <w:rFonts w:ascii="Calibri" w:hAnsi="Calibri" w:cs="Calibri"/>
        </w:rPr>
        <w:t xml:space="preserve">, </w:t>
      </w:r>
      <w:proofErr w:type="spellStart"/>
      <w:r w:rsidRPr="009A3D7D">
        <w:rPr>
          <w:rFonts w:ascii="Calibri" w:hAnsi="Calibri" w:cs="Calibri"/>
        </w:rPr>
        <w:t>product_id</w:t>
      </w:r>
      <w:proofErr w:type="spellEnd"/>
    </w:p>
    <w:p w14:paraId="0CA11DD3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>from sales s join members m</w:t>
      </w:r>
    </w:p>
    <w:p w14:paraId="1C01F02F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on </w:t>
      </w:r>
      <w:proofErr w:type="spellStart"/>
      <w:proofErr w:type="gramStart"/>
      <w:r w:rsidRPr="009A3D7D">
        <w:rPr>
          <w:rFonts w:ascii="Calibri" w:hAnsi="Calibri" w:cs="Calibri"/>
        </w:rPr>
        <w:t>s.customer</w:t>
      </w:r>
      <w:proofErr w:type="gramEnd"/>
      <w:r w:rsidRPr="009A3D7D">
        <w:rPr>
          <w:rFonts w:ascii="Calibri" w:hAnsi="Calibri" w:cs="Calibri"/>
        </w:rPr>
        <w:t>_id</w:t>
      </w:r>
      <w:proofErr w:type="spellEnd"/>
      <w:r w:rsidRPr="009A3D7D">
        <w:rPr>
          <w:rFonts w:ascii="Calibri" w:hAnsi="Calibri" w:cs="Calibri"/>
        </w:rPr>
        <w:t>=</w:t>
      </w:r>
      <w:proofErr w:type="spellStart"/>
      <w:r w:rsidRPr="009A3D7D">
        <w:rPr>
          <w:rFonts w:ascii="Calibri" w:hAnsi="Calibri" w:cs="Calibri"/>
        </w:rPr>
        <w:t>m.customer_id</w:t>
      </w:r>
      <w:proofErr w:type="spellEnd"/>
    </w:p>
    <w:p w14:paraId="11680E53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where </w:t>
      </w:r>
      <w:proofErr w:type="spellStart"/>
      <w:proofErr w:type="gramStart"/>
      <w:r w:rsidRPr="009A3D7D">
        <w:rPr>
          <w:rFonts w:ascii="Calibri" w:hAnsi="Calibri" w:cs="Calibri"/>
        </w:rPr>
        <w:t>s.order</w:t>
      </w:r>
      <w:proofErr w:type="gramEnd"/>
      <w:r w:rsidRPr="009A3D7D">
        <w:rPr>
          <w:rFonts w:ascii="Calibri" w:hAnsi="Calibri" w:cs="Calibri"/>
        </w:rPr>
        <w:t>_date</w:t>
      </w:r>
      <w:proofErr w:type="spellEnd"/>
      <w:r w:rsidRPr="009A3D7D">
        <w:rPr>
          <w:rFonts w:ascii="Calibri" w:hAnsi="Calibri" w:cs="Calibri"/>
        </w:rPr>
        <w:t xml:space="preserve"> &lt; </w:t>
      </w:r>
      <w:proofErr w:type="spellStart"/>
      <w:r w:rsidRPr="009A3D7D">
        <w:rPr>
          <w:rFonts w:ascii="Calibri" w:hAnsi="Calibri" w:cs="Calibri"/>
        </w:rPr>
        <w:t>m.join_date</w:t>
      </w:r>
      <w:proofErr w:type="spellEnd"/>
      <w:r w:rsidRPr="009A3D7D">
        <w:rPr>
          <w:rFonts w:ascii="Calibri" w:hAnsi="Calibri" w:cs="Calibri"/>
        </w:rPr>
        <w:t>)</w:t>
      </w:r>
    </w:p>
    <w:p w14:paraId="5FFA320F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>, q2 as (</w:t>
      </w:r>
    </w:p>
    <w:p w14:paraId="1C5F5439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>select q</w:t>
      </w:r>
      <w:proofErr w:type="gramStart"/>
      <w:r w:rsidRPr="009A3D7D">
        <w:rPr>
          <w:rFonts w:ascii="Calibri" w:hAnsi="Calibri" w:cs="Calibri"/>
        </w:rPr>
        <w:t>1.customer</w:t>
      </w:r>
      <w:proofErr w:type="gramEnd"/>
      <w:r w:rsidRPr="009A3D7D">
        <w:rPr>
          <w:rFonts w:ascii="Calibri" w:hAnsi="Calibri" w:cs="Calibri"/>
        </w:rPr>
        <w:t xml:space="preserve">_id, </w:t>
      </w:r>
      <w:proofErr w:type="spellStart"/>
      <w:r w:rsidRPr="009A3D7D">
        <w:rPr>
          <w:rFonts w:ascii="Calibri" w:hAnsi="Calibri" w:cs="Calibri"/>
        </w:rPr>
        <w:t>product_name</w:t>
      </w:r>
      <w:proofErr w:type="spellEnd"/>
      <w:r w:rsidRPr="009A3D7D">
        <w:rPr>
          <w:rFonts w:ascii="Calibri" w:hAnsi="Calibri" w:cs="Calibri"/>
        </w:rPr>
        <w:t>,</w:t>
      </w:r>
    </w:p>
    <w:p w14:paraId="102EE255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  </w:t>
      </w:r>
      <w:proofErr w:type="gramStart"/>
      <w:r w:rsidRPr="009A3D7D">
        <w:rPr>
          <w:rFonts w:ascii="Calibri" w:hAnsi="Calibri" w:cs="Calibri"/>
        </w:rPr>
        <w:t>rank(</w:t>
      </w:r>
      <w:proofErr w:type="gramEnd"/>
      <w:r w:rsidRPr="009A3D7D">
        <w:rPr>
          <w:rFonts w:ascii="Calibri" w:hAnsi="Calibri" w:cs="Calibri"/>
        </w:rPr>
        <w:t xml:space="preserve">) over (partition by q1.customer_id order by q1.order_date desc, q1.product_id desc) as </w:t>
      </w:r>
      <w:proofErr w:type="spellStart"/>
      <w:r w:rsidRPr="009A3D7D">
        <w:rPr>
          <w:rFonts w:ascii="Calibri" w:hAnsi="Calibri" w:cs="Calibri"/>
        </w:rPr>
        <w:t>rk</w:t>
      </w:r>
      <w:proofErr w:type="spellEnd"/>
    </w:p>
    <w:p w14:paraId="71AD7F43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  from q1 join menu me</w:t>
      </w:r>
    </w:p>
    <w:p w14:paraId="27F829DF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  on q</w:t>
      </w:r>
      <w:proofErr w:type="gramStart"/>
      <w:r w:rsidRPr="009A3D7D">
        <w:rPr>
          <w:rFonts w:ascii="Calibri" w:hAnsi="Calibri" w:cs="Calibri"/>
        </w:rPr>
        <w:t>1.product</w:t>
      </w:r>
      <w:proofErr w:type="gramEnd"/>
      <w:r w:rsidRPr="009A3D7D">
        <w:rPr>
          <w:rFonts w:ascii="Calibri" w:hAnsi="Calibri" w:cs="Calibri"/>
        </w:rPr>
        <w:t xml:space="preserve">_id = </w:t>
      </w:r>
      <w:proofErr w:type="spellStart"/>
      <w:r w:rsidRPr="009A3D7D">
        <w:rPr>
          <w:rFonts w:ascii="Calibri" w:hAnsi="Calibri" w:cs="Calibri"/>
        </w:rPr>
        <w:t>me.product_id</w:t>
      </w:r>
      <w:proofErr w:type="spellEnd"/>
    </w:p>
    <w:p w14:paraId="766B25A7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>)</w:t>
      </w:r>
    </w:p>
    <w:p w14:paraId="0790691D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select </w:t>
      </w:r>
      <w:proofErr w:type="spellStart"/>
      <w:r w:rsidRPr="009A3D7D">
        <w:rPr>
          <w:rFonts w:ascii="Calibri" w:hAnsi="Calibri" w:cs="Calibri"/>
        </w:rPr>
        <w:t>customer_id</w:t>
      </w:r>
      <w:proofErr w:type="spellEnd"/>
      <w:r w:rsidRPr="009A3D7D">
        <w:rPr>
          <w:rFonts w:ascii="Calibri" w:hAnsi="Calibri" w:cs="Calibri"/>
        </w:rPr>
        <w:t xml:space="preserve">, </w:t>
      </w:r>
      <w:proofErr w:type="spellStart"/>
      <w:r w:rsidRPr="009A3D7D">
        <w:rPr>
          <w:rFonts w:ascii="Calibri" w:hAnsi="Calibri" w:cs="Calibri"/>
        </w:rPr>
        <w:t>product_name</w:t>
      </w:r>
      <w:proofErr w:type="spellEnd"/>
    </w:p>
    <w:p w14:paraId="4A1D314F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>from q2</w:t>
      </w:r>
    </w:p>
    <w:p w14:paraId="5CF9913E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where </w:t>
      </w:r>
      <w:proofErr w:type="spellStart"/>
      <w:r w:rsidRPr="009A3D7D">
        <w:rPr>
          <w:rFonts w:ascii="Calibri" w:hAnsi="Calibri" w:cs="Calibri"/>
        </w:rPr>
        <w:t>rk</w:t>
      </w:r>
      <w:proofErr w:type="spellEnd"/>
      <w:r w:rsidRPr="009A3D7D">
        <w:rPr>
          <w:rFonts w:ascii="Calibri" w:hAnsi="Calibri" w:cs="Calibri"/>
        </w:rPr>
        <w:t>=1;</w:t>
      </w:r>
    </w:p>
    <w:p w14:paraId="6D45E6CA" w14:textId="0B8C2183" w:rsidR="00F03D1E" w:rsidRPr="009A3D7D" w:rsidRDefault="00F03D1E" w:rsidP="00F03D1E">
      <w:pPr>
        <w:rPr>
          <w:rFonts w:ascii="Calibri" w:hAnsi="Calibri" w:cs="Calibri"/>
        </w:rPr>
      </w:pPr>
    </w:p>
    <w:p w14:paraId="19EE50DF" w14:textId="187CA51A" w:rsidR="00C044E7" w:rsidRPr="009A3D7D" w:rsidRDefault="00C044E7" w:rsidP="00C044E7">
      <w:pPr>
        <w:ind w:left="-1260"/>
        <w:rPr>
          <w:rFonts w:ascii="Calibri" w:hAnsi="Calibri" w:cs="Calibri"/>
        </w:rPr>
      </w:pPr>
      <w:r w:rsidRPr="009A3D7D">
        <w:rPr>
          <w:rFonts w:ascii="Calibri" w:hAnsi="Calibri" w:cs="Calibri"/>
          <w:noProof/>
        </w:rPr>
        <w:drawing>
          <wp:inline distT="0" distB="0" distL="0" distR="0" wp14:anchorId="00D6A4F9" wp14:editId="21328E62">
            <wp:extent cx="7549981" cy="154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07893" cy="15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EAF8" w14:textId="77777777" w:rsidR="00C044E7" w:rsidRPr="009A3D7D" w:rsidRDefault="00C044E7" w:rsidP="00F03D1E">
      <w:pPr>
        <w:rPr>
          <w:rFonts w:ascii="Calibri" w:hAnsi="Calibri" w:cs="Calibri"/>
        </w:rPr>
      </w:pPr>
    </w:p>
    <w:p w14:paraId="5CE2A76A" w14:textId="77777777" w:rsidR="00C044E7" w:rsidRPr="009A3D7D" w:rsidRDefault="00C044E7" w:rsidP="00F03D1E">
      <w:pPr>
        <w:rPr>
          <w:rFonts w:ascii="Calibri" w:hAnsi="Calibri" w:cs="Calibri"/>
        </w:rPr>
      </w:pPr>
    </w:p>
    <w:p w14:paraId="185BA8D9" w14:textId="77777777" w:rsidR="00C044E7" w:rsidRPr="009A3D7D" w:rsidRDefault="00C044E7" w:rsidP="00F03D1E">
      <w:pPr>
        <w:rPr>
          <w:rFonts w:ascii="Calibri" w:hAnsi="Calibri" w:cs="Calibri"/>
        </w:rPr>
      </w:pPr>
    </w:p>
    <w:p w14:paraId="53A6EA70" w14:textId="77777777" w:rsidR="00C044E7" w:rsidRPr="009A3D7D" w:rsidRDefault="00C044E7" w:rsidP="00F03D1E">
      <w:pPr>
        <w:rPr>
          <w:rFonts w:ascii="Calibri" w:hAnsi="Calibri" w:cs="Calibri"/>
        </w:rPr>
      </w:pPr>
    </w:p>
    <w:p w14:paraId="5DD131E6" w14:textId="77777777" w:rsidR="00C044E7" w:rsidRPr="009A3D7D" w:rsidRDefault="00C044E7" w:rsidP="00F03D1E">
      <w:pPr>
        <w:rPr>
          <w:rFonts w:ascii="Calibri" w:hAnsi="Calibri" w:cs="Calibri"/>
        </w:rPr>
      </w:pPr>
    </w:p>
    <w:p w14:paraId="2B5453A4" w14:textId="77777777" w:rsidR="00C044E7" w:rsidRPr="009A3D7D" w:rsidRDefault="00C044E7" w:rsidP="00F03D1E">
      <w:pPr>
        <w:rPr>
          <w:rFonts w:ascii="Calibri" w:hAnsi="Calibri" w:cs="Calibri"/>
        </w:rPr>
      </w:pPr>
    </w:p>
    <w:p w14:paraId="35F0061E" w14:textId="77777777" w:rsidR="00C044E7" w:rsidRPr="009A3D7D" w:rsidRDefault="00C044E7" w:rsidP="00F03D1E">
      <w:pPr>
        <w:rPr>
          <w:rFonts w:ascii="Calibri" w:hAnsi="Calibri" w:cs="Calibri"/>
        </w:rPr>
      </w:pPr>
    </w:p>
    <w:p w14:paraId="2DB3C979" w14:textId="213D1598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lastRenderedPageBreak/>
        <w:t xml:space="preserve">-- Q8. What </w:t>
      </w:r>
      <w:r w:rsidR="009A3D7D">
        <w:rPr>
          <w:rFonts w:ascii="Calibri" w:hAnsi="Calibri" w:cs="Calibri"/>
        </w:rPr>
        <w:t>are</w:t>
      </w:r>
      <w:r w:rsidRPr="009A3D7D">
        <w:rPr>
          <w:rFonts w:ascii="Calibri" w:hAnsi="Calibri" w:cs="Calibri"/>
        </w:rPr>
        <w:t xml:space="preserve"> the total items and amount spent for each member before they became a member?</w:t>
      </w:r>
    </w:p>
    <w:p w14:paraId="6544E49F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select </w:t>
      </w:r>
      <w:proofErr w:type="spellStart"/>
      <w:proofErr w:type="gramStart"/>
      <w:r w:rsidRPr="009A3D7D">
        <w:rPr>
          <w:rFonts w:ascii="Calibri" w:hAnsi="Calibri" w:cs="Calibri"/>
        </w:rPr>
        <w:t>s.customer</w:t>
      </w:r>
      <w:proofErr w:type="gramEnd"/>
      <w:r w:rsidRPr="009A3D7D">
        <w:rPr>
          <w:rFonts w:ascii="Calibri" w:hAnsi="Calibri" w:cs="Calibri"/>
        </w:rPr>
        <w:t>_id</w:t>
      </w:r>
      <w:proofErr w:type="spellEnd"/>
      <w:r w:rsidRPr="009A3D7D">
        <w:rPr>
          <w:rFonts w:ascii="Calibri" w:hAnsi="Calibri" w:cs="Calibri"/>
        </w:rPr>
        <w:t>, count(</w:t>
      </w:r>
      <w:proofErr w:type="spellStart"/>
      <w:r w:rsidRPr="009A3D7D">
        <w:rPr>
          <w:rFonts w:ascii="Calibri" w:hAnsi="Calibri" w:cs="Calibri"/>
        </w:rPr>
        <w:t>s.product_id</w:t>
      </w:r>
      <w:proofErr w:type="spellEnd"/>
      <w:r w:rsidRPr="009A3D7D">
        <w:rPr>
          <w:rFonts w:ascii="Calibri" w:hAnsi="Calibri" w:cs="Calibri"/>
        </w:rPr>
        <w:t xml:space="preserve">) as </w:t>
      </w:r>
      <w:proofErr w:type="spellStart"/>
      <w:r w:rsidRPr="009A3D7D">
        <w:rPr>
          <w:rFonts w:ascii="Calibri" w:hAnsi="Calibri" w:cs="Calibri"/>
        </w:rPr>
        <w:t>BeforeMemberordered</w:t>
      </w:r>
      <w:proofErr w:type="spellEnd"/>
      <w:r w:rsidRPr="009A3D7D">
        <w:rPr>
          <w:rFonts w:ascii="Calibri" w:hAnsi="Calibri" w:cs="Calibri"/>
        </w:rPr>
        <w:t xml:space="preserve">, sum(price) as </w:t>
      </w:r>
      <w:proofErr w:type="spellStart"/>
      <w:r w:rsidRPr="009A3D7D">
        <w:rPr>
          <w:rFonts w:ascii="Calibri" w:hAnsi="Calibri" w:cs="Calibri"/>
        </w:rPr>
        <w:t>BeforeMembertotal</w:t>
      </w:r>
      <w:proofErr w:type="spellEnd"/>
    </w:p>
    <w:p w14:paraId="1F039469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>from sales s join members m</w:t>
      </w:r>
    </w:p>
    <w:p w14:paraId="67614227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on </w:t>
      </w:r>
      <w:proofErr w:type="spellStart"/>
      <w:proofErr w:type="gramStart"/>
      <w:r w:rsidRPr="009A3D7D">
        <w:rPr>
          <w:rFonts w:ascii="Calibri" w:hAnsi="Calibri" w:cs="Calibri"/>
        </w:rPr>
        <w:t>s.customer</w:t>
      </w:r>
      <w:proofErr w:type="gramEnd"/>
      <w:r w:rsidRPr="009A3D7D">
        <w:rPr>
          <w:rFonts w:ascii="Calibri" w:hAnsi="Calibri" w:cs="Calibri"/>
        </w:rPr>
        <w:t>_id</w:t>
      </w:r>
      <w:proofErr w:type="spellEnd"/>
      <w:r w:rsidRPr="009A3D7D">
        <w:rPr>
          <w:rFonts w:ascii="Calibri" w:hAnsi="Calibri" w:cs="Calibri"/>
        </w:rPr>
        <w:t>=</w:t>
      </w:r>
      <w:proofErr w:type="spellStart"/>
      <w:r w:rsidRPr="009A3D7D">
        <w:rPr>
          <w:rFonts w:ascii="Calibri" w:hAnsi="Calibri" w:cs="Calibri"/>
        </w:rPr>
        <w:t>m.customer_id</w:t>
      </w:r>
      <w:proofErr w:type="spellEnd"/>
    </w:p>
    <w:p w14:paraId="1933D359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join menu me </w:t>
      </w:r>
    </w:p>
    <w:p w14:paraId="743FB680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on </w:t>
      </w:r>
      <w:proofErr w:type="spellStart"/>
      <w:proofErr w:type="gramStart"/>
      <w:r w:rsidRPr="009A3D7D">
        <w:rPr>
          <w:rFonts w:ascii="Calibri" w:hAnsi="Calibri" w:cs="Calibri"/>
        </w:rPr>
        <w:t>s.product</w:t>
      </w:r>
      <w:proofErr w:type="gramEnd"/>
      <w:r w:rsidRPr="009A3D7D">
        <w:rPr>
          <w:rFonts w:ascii="Calibri" w:hAnsi="Calibri" w:cs="Calibri"/>
        </w:rPr>
        <w:t>_id</w:t>
      </w:r>
      <w:proofErr w:type="spellEnd"/>
      <w:r w:rsidRPr="009A3D7D">
        <w:rPr>
          <w:rFonts w:ascii="Calibri" w:hAnsi="Calibri" w:cs="Calibri"/>
        </w:rPr>
        <w:t>=</w:t>
      </w:r>
      <w:proofErr w:type="spellStart"/>
      <w:r w:rsidRPr="009A3D7D">
        <w:rPr>
          <w:rFonts w:ascii="Calibri" w:hAnsi="Calibri" w:cs="Calibri"/>
        </w:rPr>
        <w:t>me.product_id</w:t>
      </w:r>
      <w:proofErr w:type="spellEnd"/>
    </w:p>
    <w:p w14:paraId="4B493D0B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where </w:t>
      </w:r>
      <w:proofErr w:type="spellStart"/>
      <w:proofErr w:type="gramStart"/>
      <w:r w:rsidRPr="009A3D7D">
        <w:rPr>
          <w:rFonts w:ascii="Calibri" w:hAnsi="Calibri" w:cs="Calibri"/>
        </w:rPr>
        <w:t>s.order</w:t>
      </w:r>
      <w:proofErr w:type="gramEnd"/>
      <w:r w:rsidRPr="009A3D7D">
        <w:rPr>
          <w:rFonts w:ascii="Calibri" w:hAnsi="Calibri" w:cs="Calibri"/>
        </w:rPr>
        <w:t>_date</w:t>
      </w:r>
      <w:proofErr w:type="spellEnd"/>
      <w:r w:rsidRPr="009A3D7D">
        <w:rPr>
          <w:rFonts w:ascii="Calibri" w:hAnsi="Calibri" w:cs="Calibri"/>
        </w:rPr>
        <w:t xml:space="preserve"> &lt; </w:t>
      </w:r>
      <w:proofErr w:type="spellStart"/>
      <w:r w:rsidRPr="009A3D7D">
        <w:rPr>
          <w:rFonts w:ascii="Calibri" w:hAnsi="Calibri" w:cs="Calibri"/>
        </w:rPr>
        <w:t>m.join_date</w:t>
      </w:r>
      <w:proofErr w:type="spellEnd"/>
    </w:p>
    <w:p w14:paraId="53B7A23E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>group by 1;</w:t>
      </w:r>
    </w:p>
    <w:p w14:paraId="46D7F6CB" w14:textId="54278157" w:rsidR="00F03D1E" w:rsidRPr="009A3D7D" w:rsidRDefault="00F03D1E" w:rsidP="00F03D1E">
      <w:pPr>
        <w:rPr>
          <w:rFonts w:ascii="Calibri" w:hAnsi="Calibri" w:cs="Calibri"/>
        </w:rPr>
      </w:pPr>
    </w:p>
    <w:p w14:paraId="0A99DBA6" w14:textId="6D906B0E" w:rsidR="00C044E7" w:rsidRPr="009A3D7D" w:rsidRDefault="00C044E7" w:rsidP="00C044E7">
      <w:pPr>
        <w:ind w:hanging="1260"/>
        <w:rPr>
          <w:rFonts w:ascii="Calibri" w:hAnsi="Calibri" w:cs="Calibri"/>
        </w:rPr>
      </w:pPr>
      <w:r w:rsidRPr="009A3D7D">
        <w:rPr>
          <w:rFonts w:ascii="Calibri" w:hAnsi="Calibri" w:cs="Calibri"/>
          <w:noProof/>
        </w:rPr>
        <w:drawing>
          <wp:inline distT="0" distB="0" distL="0" distR="0" wp14:anchorId="5867E435" wp14:editId="5877E036">
            <wp:extent cx="7562215" cy="16764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2586" cy="168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F6B1" w14:textId="4CB2C76E" w:rsidR="00C044E7" w:rsidRPr="009A3D7D" w:rsidRDefault="00C044E7" w:rsidP="00F03D1E">
      <w:pPr>
        <w:rPr>
          <w:rFonts w:ascii="Calibri" w:hAnsi="Calibri" w:cs="Calibri"/>
        </w:rPr>
      </w:pPr>
    </w:p>
    <w:p w14:paraId="0199ACB8" w14:textId="77777777" w:rsidR="00C044E7" w:rsidRPr="009A3D7D" w:rsidRDefault="00C044E7" w:rsidP="00F03D1E">
      <w:pPr>
        <w:rPr>
          <w:rFonts w:ascii="Calibri" w:hAnsi="Calibri" w:cs="Calibri"/>
        </w:rPr>
      </w:pPr>
    </w:p>
    <w:p w14:paraId="27BBFC1D" w14:textId="77777777" w:rsidR="005B605C" w:rsidRPr="009A3D7D" w:rsidRDefault="005B605C" w:rsidP="00F03D1E">
      <w:pPr>
        <w:rPr>
          <w:rFonts w:ascii="Calibri" w:hAnsi="Calibri" w:cs="Calibri"/>
        </w:rPr>
      </w:pPr>
    </w:p>
    <w:p w14:paraId="78EA8E67" w14:textId="77777777" w:rsidR="005B605C" w:rsidRPr="009A3D7D" w:rsidRDefault="005B605C" w:rsidP="00F03D1E">
      <w:pPr>
        <w:rPr>
          <w:rFonts w:ascii="Calibri" w:hAnsi="Calibri" w:cs="Calibri"/>
        </w:rPr>
      </w:pPr>
    </w:p>
    <w:p w14:paraId="3A54321D" w14:textId="77777777" w:rsidR="005B605C" w:rsidRPr="009A3D7D" w:rsidRDefault="005B605C" w:rsidP="00F03D1E">
      <w:pPr>
        <w:rPr>
          <w:rFonts w:ascii="Calibri" w:hAnsi="Calibri" w:cs="Calibri"/>
        </w:rPr>
      </w:pPr>
    </w:p>
    <w:p w14:paraId="3E05A07E" w14:textId="77777777" w:rsidR="005B605C" w:rsidRPr="009A3D7D" w:rsidRDefault="005B605C" w:rsidP="00F03D1E">
      <w:pPr>
        <w:rPr>
          <w:rFonts w:ascii="Calibri" w:hAnsi="Calibri" w:cs="Calibri"/>
        </w:rPr>
      </w:pPr>
    </w:p>
    <w:p w14:paraId="6237A764" w14:textId="77777777" w:rsidR="005B605C" w:rsidRPr="009A3D7D" w:rsidRDefault="005B605C" w:rsidP="00F03D1E">
      <w:pPr>
        <w:rPr>
          <w:rFonts w:ascii="Calibri" w:hAnsi="Calibri" w:cs="Calibri"/>
        </w:rPr>
      </w:pPr>
    </w:p>
    <w:p w14:paraId="64B74BDC" w14:textId="77777777" w:rsidR="005B605C" w:rsidRPr="009A3D7D" w:rsidRDefault="005B605C" w:rsidP="00F03D1E">
      <w:pPr>
        <w:rPr>
          <w:rFonts w:ascii="Calibri" w:hAnsi="Calibri" w:cs="Calibri"/>
        </w:rPr>
      </w:pPr>
    </w:p>
    <w:p w14:paraId="2334D97B" w14:textId="77777777" w:rsidR="005B605C" w:rsidRPr="009A3D7D" w:rsidRDefault="005B605C" w:rsidP="00F03D1E">
      <w:pPr>
        <w:rPr>
          <w:rFonts w:ascii="Calibri" w:hAnsi="Calibri" w:cs="Calibri"/>
        </w:rPr>
      </w:pPr>
    </w:p>
    <w:p w14:paraId="24DF6908" w14:textId="77777777" w:rsidR="005B605C" w:rsidRPr="009A3D7D" w:rsidRDefault="005B605C" w:rsidP="00F03D1E">
      <w:pPr>
        <w:rPr>
          <w:rFonts w:ascii="Calibri" w:hAnsi="Calibri" w:cs="Calibri"/>
        </w:rPr>
      </w:pPr>
    </w:p>
    <w:p w14:paraId="3F64C4C9" w14:textId="77777777" w:rsidR="005B605C" w:rsidRPr="009A3D7D" w:rsidRDefault="005B605C" w:rsidP="00F03D1E">
      <w:pPr>
        <w:rPr>
          <w:rFonts w:ascii="Calibri" w:hAnsi="Calibri" w:cs="Calibri"/>
        </w:rPr>
      </w:pPr>
    </w:p>
    <w:p w14:paraId="3EF921CA" w14:textId="77777777" w:rsidR="005B605C" w:rsidRPr="009A3D7D" w:rsidRDefault="005B605C" w:rsidP="00F03D1E">
      <w:pPr>
        <w:rPr>
          <w:rFonts w:ascii="Calibri" w:hAnsi="Calibri" w:cs="Calibri"/>
        </w:rPr>
      </w:pPr>
    </w:p>
    <w:p w14:paraId="5AE7AFB1" w14:textId="77777777" w:rsidR="005B605C" w:rsidRPr="009A3D7D" w:rsidRDefault="005B605C" w:rsidP="00F03D1E">
      <w:pPr>
        <w:rPr>
          <w:rFonts w:ascii="Calibri" w:hAnsi="Calibri" w:cs="Calibri"/>
        </w:rPr>
      </w:pPr>
    </w:p>
    <w:p w14:paraId="6623B484" w14:textId="76920571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lastRenderedPageBreak/>
        <w:t>-- 9.  If each $1 spent equates to 10 points and sushi has a 2x points multiplier - how many points would each customer have?</w:t>
      </w:r>
    </w:p>
    <w:p w14:paraId="02D125F1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select </w:t>
      </w:r>
      <w:proofErr w:type="spellStart"/>
      <w:r w:rsidRPr="009A3D7D">
        <w:rPr>
          <w:rFonts w:ascii="Calibri" w:hAnsi="Calibri" w:cs="Calibri"/>
        </w:rPr>
        <w:t>customer_id</w:t>
      </w:r>
      <w:proofErr w:type="spellEnd"/>
      <w:r w:rsidRPr="009A3D7D">
        <w:rPr>
          <w:rFonts w:ascii="Calibri" w:hAnsi="Calibri" w:cs="Calibri"/>
        </w:rPr>
        <w:t>,</w:t>
      </w:r>
    </w:p>
    <w:p w14:paraId="2CA936F0" w14:textId="77777777" w:rsidR="00F03D1E" w:rsidRPr="009A3D7D" w:rsidRDefault="00F03D1E" w:rsidP="00F03D1E">
      <w:pPr>
        <w:rPr>
          <w:rFonts w:ascii="Calibri" w:hAnsi="Calibri" w:cs="Calibri"/>
        </w:rPr>
      </w:pPr>
      <w:proofErr w:type="gramStart"/>
      <w:r w:rsidRPr="009A3D7D">
        <w:rPr>
          <w:rFonts w:ascii="Calibri" w:hAnsi="Calibri" w:cs="Calibri"/>
        </w:rPr>
        <w:t>sum(</w:t>
      </w:r>
      <w:proofErr w:type="gramEnd"/>
      <w:r w:rsidRPr="009A3D7D">
        <w:rPr>
          <w:rFonts w:ascii="Calibri" w:hAnsi="Calibri" w:cs="Calibri"/>
        </w:rPr>
        <w:t xml:space="preserve">case when </w:t>
      </w:r>
      <w:proofErr w:type="spellStart"/>
      <w:r w:rsidRPr="009A3D7D">
        <w:rPr>
          <w:rFonts w:ascii="Calibri" w:hAnsi="Calibri" w:cs="Calibri"/>
        </w:rPr>
        <w:t>s.product_id</w:t>
      </w:r>
      <w:proofErr w:type="spellEnd"/>
      <w:r w:rsidRPr="009A3D7D">
        <w:rPr>
          <w:rFonts w:ascii="Calibri" w:hAnsi="Calibri" w:cs="Calibri"/>
        </w:rPr>
        <w:t xml:space="preserve"> = 1 then price*20</w:t>
      </w:r>
    </w:p>
    <w:p w14:paraId="72AD6B5B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ab/>
        <w:t xml:space="preserve">else price*10 end) as </w:t>
      </w:r>
      <w:proofErr w:type="spellStart"/>
      <w:r w:rsidRPr="009A3D7D">
        <w:rPr>
          <w:rFonts w:ascii="Calibri" w:hAnsi="Calibri" w:cs="Calibri"/>
        </w:rPr>
        <w:t>RewardPoints</w:t>
      </w:r>
      <w:proofErr w:type="spellEnd"/>
    </w:p>
    <w:p w14:paraId="01FC6E8F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>from sales s join menu m</w:t>
      </w:r>
    </w:p>
    <w:p w14:paraId="4C2A1806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on </w:t>
      </w:r>
      <w:proofErr w:type="spellStart"/>
      <w:proofErr w:type="gramStart"/>
      <w:r w:rsidRPr="009A3D7D">
        <w:rPr>
          <w:rFonts w:ascii="Calibri" w:hAnsi="Calibri" w:cs="Calibri"/>
        </w:rPr>
        <w:t>s.product</w:t>
      </w:r>
      <w:proofErr w:type="gramEnd"/>
      <w:r w:rsidRPr="009A3D7D">
        <w:rPr>
          <w:rFonts w:ascii="Calibri" w:hAnsi="Calibri" w:cs="Calibri"/>
        </w:rPr>
        <w:t>_id</w:t>
      </w:r>
      <w:proofErr w:type="spellEnd"/>
      <w:r w:rsidRPr="009A3D7D">
        <w:rPr>
          <w:rFonts w:ascii="Calibri" w:hAnsi="Calibri" w:cs="Calibri"/>
        </w:rPr>
        <w:t>=</w:t>
      </w:r>
      <w:proofErr w:type="spellStart"/>
      <w:r w:rsidRPr="009A3D7D">
        <w:rPr>
          <w:rFonts w:ascii="Calibri" w:hAnsi="Calibri" w:cs="Calibri"/>
        </w:rPr>
        <w:t>m.product_id</w:t>
      </w:r>
      <w:proofErr w:type="spellEnd"/>
    </w:p>
    <w:p w14:paraId="05E8813E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>group by 1;</w:t>
      </w:r>
    </w:p>
    <w:p w14:paraId="43B2D096" w14:textId="054C0C05" w:rsidR="00F03D1E" w:rsidRPr="009A3D7D" w:rsidRDefault="00F03D1E" w:rsidP="00F03D1E">
      <w:pPr>
        <w:rPr>
          <w:rFonts w:ascii="Calibri" w:hAnsi="Calibri" w:cs="Calibri"/>
        </w:rPr>
      </w:pPr>
    </w:p>
    <w:p w14:paraId="5175D2D0" w14:textId="0E7B5EB4" w:rsidR="005B605C" w:rsidRPr="009A3D7D" w:rsidRDefault="005B605C" w:rsidP="005B605C">
      <w:pPr>
        <w:ind w:hanging="1260"/>
        <w:rPr>
          <w:rFonts w:ascii="Calibri" w:hAnsi="Calibri" w:cs="Calibri"/>
        </w:rPr>
      </w:pPr>
      <w:r w:rsidRPr="009A3D7D">
        <w:rPr>
          <w:rFonts w:ascii="Calibri" w:hAnsi="Calibri" w:cs="Calibri"/>
          <w:noProof/>
        </w:rPr>
        <w:drawing>
          <wp:inline distT="0" distB="0" distL="0" distR="0" wp14:anchorId="2DECD86A" wp14:editId="30470DC3">
            <wp:extent cx="7535956" cy="170180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80870" cy="171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1EA0" w14:textId="77777777" w:rsidR="005B605C" w:rsidRPr="009A3D7D" w:rsidRDefault="005B605C" w:rsidP="00F03D1E">
      <w:pPr>
        <w:rPr>
          <w:rFonts w:ascii="Calibri" w:hAnsi="Calibri" w:cs="Calibri"/>
        </w:rPr>
      </w:pPr>
    </w:p>
    <w:p w14:paraId="4555BCB7" w14:textId="77777777" w:rsidR="005B605C" w:rsidRPr="009A3D7D" w:rsidRDefault="005B605C" w:rsidP="00F03D1E">
      <w:pPr>
        <w:rPr>
          <w:rFonts w:ascii="Calibri" w:hAnsi="Calibri" w:cs="Calibri"/>
        </w:rPr>
      </w:pPr>
    </w:p>
    <w:p w14:paraId="7101FF11" w14:textId="77777777" w:rsidR="005B605C" w:rsidRPr="009A3D7D" w:rsidRDefault="005B605C" w:rsidP="00F03D1E">
      <w:pPr>
        <w:rPr>
          <w:rFonts w:ascii="Calibri" w:hAnsi="Calibri" w:cs="Calibri"/>
        </w:rPr>
      </w:pPr>
    </w:p>
    <w:p w14:paraId="2F191F21" w14:textId="77777777" w:rsidR="005B605C" w:rsidRPr="009A3D7D" w:rsidRDefault="005B605C" w:rsidP="00F03D1E">
      <w:pPr>
        <w:rPr>
          <w:rFonts w:ascii="Calibri" w:hAnsi="Calibri" w:cs="Calibri"/>
        </w:rPr>
      </w:pPr>
    </w:p>
    <w:p w14:paraId="3C562D35" w14:textId="77777777" w:rsidR="005B605C" w:rsidRPr="009A3D7D" w:rsidRDefault="005B605C" w:rsidP="00F03D1E">
      <w:pPr>
        <w:rPr>
          <w:rFonts w:ascii="Calibri" w:hAnsi="Calibri" w:cs="Calibri"/>
        </w:rPr>
      </w:pPr>
    </w:p>
    <w:p w14:paraId="164FA4AD" w14:textId="77777777" w:rsidR="005B605C" w:rsidRPr="009A3D7D" w:rsidRDefault="005B605C" w:rsidP="00F03D1E">
      <w:pPr>
        <w:rPr>
          <w:rFonts w:ascii="Calibri" w:hAnsi="Calibri" w:cs="Calibri"/>
        </w:rPr>
      </w:pPr>
    </w:p>
    <w:p w14:paraId="5F40F40C" w14:textId="77777777" w:rsidR="005B605C" w:rsidRPr="009A3D7D" w:rsidRDefault="005B605C" w:rsidP="00F03D1E">
      <w:pPr>
        <w:rPr>
          <w:rFonts w:ascii="Calibri" w:hAnsi="Calibri" w:cs="Calibri"/>
        </w:rPr>
      </w:pPr>
    </w:p>
    <w:p w14:paraId="6ACEA2EA" w14:textId="77777777" w:rsidR="005B605C" w:rsidRPr="009A3D7D" w:rsidRDefault="005B605C" w:rsidP="00F03D1E">
      <w:pPr>
        <w:rPr>
          <w:rFonts w:ascii="Calibri" w:hAnsi="Calibri" w:cs="Calibri"/>
        </w:rPr>
      </w:pPr>
    </w:p>
    <w:p w14:paraId="645B9A36" w14:textId="77777777" w:rsidR="005B605C" w:rsidRPr="009A3D7D" w:rsidRDefault="005B605C" w:rsidP="00F03D1E">
      <w:pPr>
        <w:rPr>
          <w:rFonts w:ascii="Calibri" w:hAnsi="Calibri" w:cs="Calibri"/>
        </w:rPr>
      </w:pPr>
    </w:p>
    <w:p w14:paraId="60153190" w14:textId="77777777" w:rsidR="005B605C" w:rsidRPr="009A3D7D" w:rsidRDefault="005B605C" w:rsidP="00F03D1E">
      <w:pPr>
        <w:rPr>
          <w:rFonts w:ascii="Calibri" w:hAnsi="Calibri" w:cs="Calibri"/>
        </w:rPr>
      </w:pPr>
    </w:p>
    <w:p w14:paraId="39822447" w14:textId="77777777" w:rsidR="005B605C" w:rsidRPr="009A3D7D" w:rsidRDefault="005B605C" w:rsidP="00F03D1E">
      <w:pPr>
        <w:rPr>
          <w:rFonts w:ascii="Calibri" w:hAnsi="Calibri" w:cs="Calibri"/>
        </w:rPr>
      </w:pPr>
    </w:p>
    <w:p w14:paraId="0676AB9B" w14:textId="77777777" w:rsidR="005B605C" w:rsidRPr="009A3D7D" w:rsidRDefault="005B605C" w:rsidP="00F03D1E">
      <w:pPr>
        <w:rPr>
          <w:rFonts w:ascii="Calibri" w:hAnsi="Calibri" w:cs="Calibri"/>
        </w:rPr>
      </w:pPr>
    </w:p>
    <w:p w14:paraId="1107EA3D" w14:textId="77777777" w:rsidR="005B605C" w:rsidRPr="009A3D7D" w:rsidRDefault="005B605C" w:rsidP="00F03D1E">
      <w:pPr>
        <w:rPr>
          <w:rFonts w:ascii="Calibri" w:hAnsi="Calibri" w:cs="Calibri"/>
        </w:rPr>
      </w:pPr>
    </w:p>
    <w:p w14:paraId="3DF8D2A6" w14:textId="11A20E36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lastRenderedPageBreak/>
        <w:t>-- 10. In the first week after a customer joins the program (including their join date) they earn 2x points on all items, not just sushi - how many points do customer A and B have at the end of January?</w:t>
      </w:r>
    </w:p>
    <w:p w14:paraId="0DB60113" w14:textId="194C79F1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select </w:t>
      </w:r>
      <w:proofErr w:type="spellStart"/>
      <w:proofErr w:type="gramStart"/>
      <w:r w:rsidRPr="009A3D7D">
        <w:rPr>
          <w:rFonts w:ascii="Calibri" w:hAnsi="Calibri" w:cs="Calibri"/>
        </w:rPr>
        <w:t>s.customer</w:t>
      </w:r>
      <w:proofErr w:type="gramEnd"/>
      <w:r w:rsidRPr="009A3D7D">
        <w:rPr>
          <w:rFonts w:ascii="Calibri" w:hAnsi="Calibri" w:cs="Calibri"/>
        </w:rPr>
        <w:t>_id</w:t>
      </w:r>
      <w:proofErr w:type="spellEnd"/>
      <w:r w:rsidRPr="009A3D7D">
        <w:rPr>
          <w:rFonts w:ascii="Calibri" w:hAnsi="Calibri" w:cs="Calibri"/>
        </w:rPr>
        <w:t>,</w:t>
      </w:r>
      <w:r w:rsidR="009A3D7D">
        <w:rPr>
          <w:rFonts w:ascii="Calibri" w:hAnsi="Calibri" w:cs="Calibri"/>
        </w:rPr>
        <w:t xml:space="preserve"> </w:t>
      </w:r>
      <w:r w:rsidRPr="009A3D7D">
        <w:rPr>
          <w:rFonts w:ascii="Calibri" w:hAnsi="Calibri" w:cs="Calibri"/>
        </w:rPr>
        <w:t>sum(</w:t>
      </w:r>
    </w:p>
    <w:p w14:paraId="1A53F66B" w14:textId="3F7226EF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>case when (</w:t>
      </w:r>
      <w:proofErr w:type="spellStart"/>
      <w:r w:rsidRPr="009A3D7D">
        <w:rPr>
          <w:rFonts w:ascii="Calibri" w:hAnsi="Calibri" w:cs="Calibri"/>
        </w:rPr>
        <w:t>order_date</w:t>
      </w:r>
      <w:proofErr w:type="spellEnd"/>
      <w:r w:rsidRPr="009A3D7D">
        <w:rPr>
          <w:rFonts w:ascii="Calibri" w:hAnsi="Calibri" w:cs="Calibri"/>
        </w:rPr>
        <w:t xml:space="preserve"> &gt;= </w:t>
      </w:r>
      <w:proofErr w:type="spellStart"/>
      <w:r w:rsidRPr="009A3D7D">
        <w:rPr>
          <w:rFonts w:ascii="Calibri" w:hAnsi="Calibri" w:cs="Calibri"/>
        </w:rPr>
        <w:t>join_date</w:t>
      </w:r>
      <w:proofErr w:type="spellEnd"/>
      <w:r w:rsidRPr="009A3D7D">
        <w:rPr>
          <w:rFonts w:ascii="Calibri" w:hAnsi="Calibri" w:cs="Calibri"/>
        </w:rPr>
        <w:t>) and (</w:t>
      </w:r>
      <w:proofErr w:type="spellStart"/>
      <w:r w:rsidRPr="009A3D7D">
        <w:rPr>
          <w:rFonts w:ascii="Calibri" w:hAnsi="Calibri" w:cs="Calibri"/>
        </w:rPr>
        <w:t>order_date</w:t>
      </w:r>
      <w:proofErr w:type="spellEnd"/>
      <w:r w:rsidRPr="009A3D7D">
        <w:rPr>
          <w:rFonts w:ascii="Calibri" w:hAnsi="Calibri" w:cs="Calibri"/>
        </w:rPr>
        <w:t xml:space="preserve"> &lt; </w:t>
      </w:r>
      <w:proofErr w:type="spellStart"/>
      <w:r w:rsidRPr="009A3D7D">
        <w:rPr>
          <w:rFonts w:ascii="Calibri" w:hAnsi="Calibri" w:cs="Calibri"/>
        </w:rPr>
        <w:t>join_date</w:t>
      </w:r>
      <w:proofErr w:type="spellEnd"/>
      <w:r w:rsidRPr="009A3D7D">
        <w:rPr>
          <w:rFonts w:ascii="Calibri" w:hAnsi="Calibri" w:cs="Calibri"/>
        </w:rPr>
        <w:t xml:space="preserve"> + integer '7') then price*20</w:t>
      </w:r>
    </w:p>
    <w:p w14:paraId="22212969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ab/>
        <w:t xml:space="preserve">else (case when </w:t>
      </w:r>
      <w:proofErr w:type="spellStart"/>
      <w:proofErr w:type="gramStart"/>
      <w:r w:rsidRPr="009A3D7D">
        <w:rPr>
          <w:rFonts w:ascii="Calibri" w:hAnsi="Calibri" w:cs="Calibri"/>
        </w:rPr>
        <w:t>s.product</w:t>
      </w:r>
      <w:proofErr w:type="gramEnd"/>
      <w:r w:rsidRPr="009A3D7D">
        <w:rPr>
          <w:rFonts w:ascii="Calibri" w:hAnsi="Calibri" w:cs="Calibri"/>
        </w:rPr>
        <w:t>_id</w:t>
      </w:r>
      <w:proofErr w:type="spellEnd"/>
      <w:r w:rsidRPr="009A3D7D">
        <w:rPr>
          <w:rFonts w:ascii="Calibri" w:hAnsi="Calibri" w:cs="Calibri"/>
        </w:rPr>
        <w:t>=1 then price*20</w:t>
      </w:r>
    </w:p>
    <w:p w14:paraId="6D3E6002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         else price*10 end) end) as </w:t>
      </w:r>
      <w:proofErr w:type="spellStart"/>
      <w:r w:rsidRPr="009A3D7D">
        <w:rPr>
          <w:rFonts w:ascii="Calibri" w:hAnsi="Calibri" w:cs="Calibri"/>
        </w:rPr>
        <w:t>RewardPoints</w:t>
      </w:r>
      <w:proofErr w:type="spellEnd"/>
    </w:p>
    <w:p w14:paraId="0CF615C8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>from sales s join menu m</w:t>
      </w:r>
    </w:p>
    <w:p w14:paraId="57AE403E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on </w:t>
      </w:r>
      <w:proofErr w:type="spellStart"/>
      <w:proofErr w:type="gramStart"/>
      <w:r w:rsidRPr="009A3D7D">
        <w:rPr>
          <w:rFonts w:ascii="Calibri" w:hAnsi="Calibri" w:cs="Calibri"/>
        </w:rPr>
        <w:t>s.product</w:t>
      </w:r>
      <w:proofErr w:type="gramEnd"/>
      <w:r w:rsidRPr="009A3D7D">
        <w:rPr>
          <w:rFonts w:ascii="Calibri" w:hAnsi="Calibri" w:cs="Calibri"/>
        </w:rPr>
        <w:t>_id</w:t>
      </w:r>
      <w:proofErr w:type="spellEnd"/>
      <w:r w:rsidRPr="009A3D7D">
        <w:rPr>
          <w:rFonts w:ascii="Calibri" w:hAnsi="Calibri" w:cs="Calibri"/>
        </w:rPr>
        <w:t>=</w:t>
      </w:r>
      <w:proofErr w:type="spellStart"/>
      <w:r w:rsidRPr="009A3D7D">
        <w:rPr>
          <w:rFonts w:ascii="Calibri" w:hAnsi="Calibri" w:cs="Calibri"/>
        </w:rPr>
        <w:t>m.product_id</w:t>
      </w:r>
      <w:proofErr w:type="spellEnd"/>
    </w:p>
    <w:p w14:paraId="52E37944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join members me on </w:t>
      </w:r>
      <w:proofErr w:type="spellStart"/>
      <w:proofErr w:type="gramStart"/>
      <w:r w:rsidRPr="009A3D7D">
        <w:rPr>
          <w:rFonts w:ascii="Calibri" w:hAnsi="Calibri" w:cs="Calibri"/>
        </w:rPr>
        <w:t>s.customer</w:t>
      </w:r>
      <w:proofErr w:type="gramEnd"/>
      <w:r w:rsidRPr="009A3D7D">
        <w:rPr>
          <w:rFonts w:ascii="Calibri" w:hAnsi="Calibri" w:cs="Calibri"/>
        </w:rPr>
        <w:t>_id</w:t>
      </w:r>
      <w:proofErr w:type="spellEnd"/>
      <w:r w:rsidRPr="009A3D7D">
        <w:rPr>
          <w:rFonts w:ascii="Calibri" w:hAnsi="Calibri" w:cs="Calibri"/>
        </w:rPr>
        <w:t>=</w:t>
      </w:r>
      <w:proofErr w:type="spellStart"/>
      <w:r w:rsidRPr="009A3D7D">
        <w:rPr>
          <w:rFonts w:ascii="Calibri" w:hAnsi="Calibri" w:cs="Calibri"/>
        </w:rPr>
        <w:t>me.customer_id</w:t>
      </w:r>
      <w:proofErr w:type="spellEnd"/>
    </w:p>
    <w:p w14:paraId="7BB0115F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where </w:t>
      </w:r>
      <w:proofErr w:type="spellStart"/>
      <w:r w:rsidRPr="009A3D7D">
        <w:rPr>
          <w:rFonts w:ascii="Calibri" w:hAnsi="Calibri" w:cs="Calibri"/>
        </w:rPr>
        <w:t>order_date</w:t>
      </w:r>
      <w:proofErr w:type="spellEnd"/>
      <w:r w:rsidRPr="009A3D7D">
        <w:rPr>
          <w:rFonts w:ascii="Calibri" w:hAnsi="Calibri" w:cs="Calibri"/>
        </w:rPr>
        <w:t xml:space="preserve"> &lt;= date '2021-01-31'</w:t>
      </w:r>
    </w:p>
    <w:p w14:paraId="2C976A64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>group by 1;</w:t>
      </w:r>
    </w:p>
    <w:p w14:paraId="47D941FD" w14:textId="77B1D79C" w:rsidR="00F03D1E" w:rsidRPr="009A3D7D" w:rsidRDefault="00F03D1E" w:rsidP="00F03D1E">
      <w:pPr>
        <w:rPr>
          <w:rFonts w:ascii="Calibri" w:hAnsi="Calibri" w:cs="Calibri"/>
        </w:rPr>
      </w:pPr>
    </w:p>
    <w:p w14:paraId="7CA97760" w14:textId="6052D285" w:rsidR="005B605C" w:rsidRPr="009A3D7D" w:rsidRDefault="005B605C" w:rsidP="005B605C">
      <w:pPr>
        <w:ind w:left="-180" w:hanging="1080"/>
        <w:rPr>
          <w:rFonts w:ascii="Calibri" w:hAnsi="Calibri" w:cs="Calibri"/>
        </w:rPr>
      </w:pPr>
      <w:r w:rsidRPr="009A3D7D">
        <w:rPr>
          <w:rFonts w:ascii="Calibri" w:hAnsi="Calibri" w:cs="Calibri"/>
          <w:noProof/>
        </w:rPr>
        <w:drawing>
          <wp:inline distT="0" distB="0" distL="0" distR="0" wp14:anchorId="64633153" wp14:editId="71795D49">
            <wp:extent cx="7601039" cy="17610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38478" cy="176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3E41" w14:textId="77777777" w:rsidR="005B605C" w:rsidRPr="009A3D7D" w:rsidRDefault="005B605C" w:rsidP="00F03D1E">
      <w:pPr>
        <w:rPr>
          <w:rFonts w:ascii="Calibri" w:hAnsi="Calibri" w:cs="Calibri"/>
        </w:rPr>
      </w:pPr>
    </w:p>
    <w:p w14:paraId="14CFA6FF" w14:textId="77777777" w:rsidR="005B605C" w:rsidRPr="009A3D7D" w:rsidRDefault="005B605C" w:rsidP="00F03D1E">
      <w:pPr>
        <w:rPr>
          <w:rFonts w:ascii="Calibri" w:hAnsi="Calibri" w:cs="Calibri"/>
        </w:rPr>
      </w:pPr>
    </w:p>
    <w:p w14:paraId="094B2911" w14:textId="77777777" w:rsidR="005B605C" w:rsidRPr="009A3D7D" w:rsidRDefault="005B605C" w:rsidP="00F03D1E">
      <w:pPr>
        <w:rPr>
          <w:rFonts w:ascii="Calibri" w:hAnsi="Calibri" w:cs="Calibri"/>
        </w:rPr>
      </w:pPr>
    </w:p>
    <w:p w14:paraId="1180414B" w14:textId="77777777" w:rsidR="005B605C" w:rsidRPr="009A3D7D" w:rsidRDefault="005B605C" w:rsidP="00F03D1E">
      <w:pPr>
        <w:rPr>
          <w:rFonts w:ascii="Calibri" w:hAnsi="Calibri" w:cs="Calibri"/>
        </w:rPr>
      </w:pPr>
    </w:p>
    <w:p w14:paraId="6F69AA03" w14:textId="77777777" w:rsidR="005B605C" w:rsidRPr="009A3D7D" w:rsidRDefault="005B605C" w:rsidP="00F03D1E">
      <w:pPr>
        <w:rPr>
          <w:rFonts w:ascii="Calibri" w:hAnsi="Calibri" w:cs="Calibri"/>
        </w:rPr>
      </w:pPr>
    </w:p>
    <w:p w14:paraId="3DAB3F3A" w14:textId="77777777" w:rsidR="005B605C" w:rsidRPr="009A3D7D" w:rsidRDefault="005B605C" w:rsidP="00F03D1E">
      <w:pPr>
        <w:rPr>
          <w:rFonts w:ascii="Calibri" w:hAnsi="Calibri" w:cs="Calibri"/>
        </w:rPr>
      </w:pPr>
    </w:p>
    <w:p w14:paraId="005C1F77" w14:textId="77777777" w:rsidR="005B605C" w:rsidRPr="009A3D7D" w:rsidRDefault="005B605C" w:rsidP="00F03D1E">
      <w:pPr>
        <w:rPr>
          <w:rFonts w:ascii="Calibri" w:hAnsi="Calibri" w:cs="Calibri"/>
        </w:rPr>
      </w:pPr>
    </w:p>
    <w:p w14:paraId="68B53B4A" w14:textId="77777777" w:rsidR="005B605C" w:rsidRPr="009A3D7D" w:rsidRDefault="005B605C" w:rsidP="00F03D1E">
      <w:pPr>
        <w:rPr>
          <w:rFonts w:ascii="Calibri" w:hAnsi="Calibri" w:cs="Calibri"/>
        </w:rPr>
      </w:pPr>
    </w:p>
    <w:p w14:paraId="0A8E3447" w14:textId="77777777" w:rsidR="005B605C" w:rsidRPr="009A3D7D" w:rsidRDefault="005B605C" w:rsidP="00F03D1E">
      <w:pPr>
        <w:rPr>
          <w:rFonts w:ascii="Calibri" w:hAnsi="Calibri" w:cs="Calibri"/>
        </w:rPr>
      </w:pPr>
    </w:p>
    <w:p w14:paraId="79E8AA5C" w14:textId="77777777" w:rsidR="005B605C" w:rsidRPr="009A3D7D" w:rsidRDefault="005B605C" w:rsidP="00F03D1E">
      <w:pPr>
        <w:rPr>
          <w:rFonts w:ascii="Calibri" w:hAnsi="Calibri" w:cs="Calibri"/>
        </w:rPr>
      </w:pPr>
    </w:p>
    <w:p w14:paraId="3DC62ED3" w14:textId="77777777" w:rsidR="005B605C" w:rsidRPr="009A3D7D" w:rsidRDefault="005B605C" w:rsidP="00F03D1E">
      <w:pPr>
        <w:rPr>
          <w:rFonts w:ascii="Calibri" w:hAnsi="Calibri" w:cs="Calibri"/>
        </w:rPr>
      </w:pPr>
    </w:p>
    <w:p w14:paraId="44521047" w14:textId="5377D47E" w:rsidR="005B605C" w:rsidRPr="009A3D7D" w:rsidRDefault="005B605C" w:rsidP="005B605C">
      <w:pPr>
        <w:pStyle w:val="Heading3"/>
        <w:shd w:val="clear" w:color="auto" w:fill="FFFFFF"/>
        <w:spacing w:before="240" w:beforeAutospacing="0" w:after="225" w:afterAutospacing="0"/>
        <w:textAlignment w:val="baseline"/>
        <w:rPr>
          <w:rFonts w:ascii="Calibri" w:hAnsi="Calibri" w:cs="Calibri"/>
          <w:b w:val="0"/>
          <w:bCs w:val="0"/>
          <w:color w:val="222222"/>
          <w:sz w:val="24"/>
          <w:szCs w:val="24"/>
        </w:rPr>
      </w:pPr>
      <w:r w:rsidRPr="009A3D7D">
        <w:rPr>
          <w:rFonts w:ascii="Calibri" w:hAnsi="Calibri" w:cs="Calibri"/>
          <w:b w:val="0"/>
          <w:bCs w:val="0"/>
          <w:color w:val="222222"/>
          <w:sz w:val="24"/>
          <w:szCs w:val="24"/>
        </w:rPr>
        <w:lastRenderedPageBreak/>
        <w:t xml:space="preserve">Q11: </w:t>
      </w:r>
      <w:r w:rsidRPr="009A3D7D">
        <w:rPr>
          <w:rFonts w:ascii="Calibri" w:hAnsi="Calibri" w:cs="Calibri"/>
          <w:b w:val="0"/>
          <w:bCs w:val="0"/>
          <w:color w:val="222222"/>
          <w:sz w:val="24"/>
          <w:szCs w:val="24"/>
        </w:rPr>
        <w:t xml:space="preserve">Join All </w:t>
      </w:r>
      <w:r w:rsidR="009A3D7D">
        <w:rPr>
          <w:rFonts w:ascii="Calibri" w:hAnsi="Calibri" w:cs="Calibri"/>
          <w:b w:val="0"/>
          <w:bCs w:val="0"/>
          <w:color w:val="222222"/>
          <w:sz w:val="24"/>
          <w:szCs w:val="24"/>
        </w:rPr>
        <w:t>t</w:t>
      </w:r>
      <w:r w:rsidRPr="009A3D7D">
        <w:rPr>
          <w:rFonts w:ascii="Calibri" w:hAnsi="Calibri" w:cs="Calibri"/>
          <w:b w:val="0"/>
          <w:bCs w:val="0"/>
          <w:color w:val="222222"/>
          <w:sz w:val="24"/>
          <w:szCs w:val="24"/>
        </w:rPr>
        <w:t>he Things</w:t>
      </w:r>
    </w:p>
    <w:p w14:paraId="1B473B47" w14:textId="77777777" w:rsidR="005B605C" w:rsidRPr="005B605C" w:rsidRDefault="005B605C" w:rsidP="005B605C">
      <w:pPr>
        <w:shd w:val="clear" w:color="auto" w:fill="FFFFFF"/>
        <w:spacing w:before="225" w:after="225" w:line="240" w:lineRule="auto"/>
        <w:textAlignment w:val="baseline"/>
        <w:rPr>
          <w:rFonts w:ascii="Calibri" w:eastAsia="Times New Roman" w:hAnsi="Calibri" w:cs="Calibri"/>
          <w:color w:val="404040"/>
          <w:sz w:val="27"/>
          <w:szCs w:val="27"/>
        </w:rPr>
      </w:pPr>
      <w:r w:rsidRPr="005B605C">
        <w:rPr>
          <w:rFonts w:ascii="Calibri" w:eastAsia="Times New Roman" w:hAnsi="Calibri" w:cs="Calibri"/>
          <w:color w:val="404040"/>
          <w:sz w:val="27"/>
          <w:szCs w:val="27"/>
        </w:rPr>
        <w:t>The following questions are related creating basic data tables that Danny and his team can use to quickly derive insights without needing to join the underlying tables using SQL.</w:t>
      </w:r>
    </w:p>
    <w:p w14:paraId="16B9D136" w14:textId="627D00E9" w:rsidR="005B605C" w:rsidRPr="009A3D7D" w:rsidRDefault="005B605C" w:rsidP="005B605C">
      <w:pPr>
        <w:shd w:val="clear" w:color="auto" w:fill="FFFFFF"/>
        <w:spacing w:before="225" w:after="225" w:line="240" w:lineRule="auto"/>
        <w:textAlignment w:val="baseline"/>
        <w:rPr>
          <w:rFonts w:ascii="Calibri" w:eastAsia="Times New Roman" w:hAnsi="Calibri" w:cs="Calibri"/>
          <w:color w:val="404040"/>
          <w:sz w:val="27"/>
          <w:szCs w:val="27"/>
        </w:rPr>
      </w:pPr>
      <w:r w:rsidRPr="005B605C">
        <w:rPr>
          <w:rFonts w:ascii="Calibri" w:eastAsia="Times New Roman" w:hAnsi="Calibri" w:cs="Calibri"/>
          <w:color w:val="404040"/>
          <w:sz w:val="27"/>
          <w:szCs w:val="27"/>
        </w:rPr>
        <w:t>Recreate the following table output using the available data:</w:t>
      </w:r>
    </w:p>
    <w:p w14:paraId="7098DC3C" w14:textId="0FE9F330" w:rsidR="005B605C" w:rsidRPr="005B605C" w:rsidRDefault="005B605C" w:rsidP="005B605C">
      <w:pPr>
        <w:shd w:val="clear" w:color="auto" w:fill="FFFFFF"/>
        <w:spacing w:before="225" w:after="225" w:line="240" w:lineRule="auto"/>
        <w:textAlignment w:val="baseline"/>
        <w:rPr>
          <w:rFonts w:ascii="Calibri" w:eastAsia="Times New Roman" w:hAnsi="Calibri" w:cs="Calibri"/>
          <w:color w:val="404040"/>
          <w:sz w:val="27"/>
          <w:szCs w:val="27"/>
        </w:rPr>
      </w:pPr>
      <w:r w:rsidRPr="009A3D7D">
        <w:rPr>
          <w:rFonts w:ascii="Calibri" w:hAnsi="Calibri" w:cs="Calibri"/>
          <w:noProof/>
        </w:rPr>
        <w:drawing>
          <wp:inline distT="0" distB="0" distL="0" distR="0" wp14:anchorId="1D232459" wp14:editId="01DD7F8A">
            <wp:extent cx="4080933" cy="39896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0977" cy="405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1600" w14:textId="64FB385D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select </w:t>
      </w:r>
      <w:proofErr w:type="spellStart"/>
      <w:proofErr w:type="gramStart"/>
      <w:r w:rsidRPr="009A3D7D">
        <w:rPr>
          <w:rFonts w:ascii="Calibri" w:hAnsi="Calibri" w:cs="Calibri"/>
        </w:rPr>
        <w:t>s.customer</w:t>
      </w:r>
      <w:proofErr w:type="gramEnd"/>
      <w:r w:rsidRPr="009A3D7D">
        <w:rPr>
          <w:rFonts w:ascii="Calibri" w:hAnsi="Calibri" w:cs="Calibri"/>
        </w:rPr>
        <w:t>_id</w:t>
      </w:r>
      <w:proofErr w:type="spellEnd"/>
      <w:r w:rsidRPr="009A3D7D">
        <w:rPr>
          <w:rFonts w:ascii="Calibri" w:hAnsi="Calibri" w:cs="Calibri"/>
        </w:rPr>
        <w:t xml:space="preserve">, </w:t>
      </w:r>
      <w:proofErr w:type="spellStart"/>
      <w:r w:rsidRPr="009A3D7D">
        <w:rPr>
          <w:rFonts w:ascii="Calibri" w:hAnsi="Calibri" w:cs="Calibri"/>
        </w:rPr>
        <w:t>order_date</w:t>
      </w:r>
      <w:proofErr w:type="spellEnd"/>
      <w:r w:rsidRPr="009A3D7D">
        <w:rPr>
          <w:rFonts w:ascii="Calibri" w:hAnsi="Calibri" w:cs="Calibri"/>
        </w:rPr>
        <w:t xml:space="preserve">, </w:t>
      </w:r>
      <w:proofErr w:type="spellStart"/>
      <w:r w:rsidRPr="009A3D7D">
        <w:rPr>
          <w:rFonts w:ascii="Calibri" w:hAnsi="Calibri" w:cs="Calibri"/>
        </w:rPr>
        <w:t>product_name</w:t>
      </w:r>
      <w:proofErr w:type="spellEnd"/>
      <w:r w:rsidRPr="009A3D7D">
        <w:rPr>
          <w:rFonts w:ascii="Calibri" w:hAnsi="Calibri" w:cs="Calibri"/>
        </w:rPr>
        <w:t>, price,</w:t>
      </w:r>
    </w:p>
    <w:p w14:paraId="6981D07E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case when </w:t>
      </w:r>
      <w:proofErr w:type="spellStart"/>
      <w:r w:rsidRPr="009A3D7D">
        <w:rPr>
          <w:rFonts w:ascii="Calibri" w:hAnsi="Calibri" w:cs="Calibri"/>
        </w:rPr>
        <w:t>order_date</w:t>
      </w:r>
      <w:proofErr w:type="spellEnd"/>
      <w:r w:rsidRPr="009A3D7D">
        <w:rPr>
          <w:rFonts w:ascii="Calibri" w:hAnsi="Calibri" w:cs="Calibri"/>
        </w:rPr>
        <w:t xml:space="preserve"> &lt; </w:t>
      </w:r>
      <w:proofErr w:type="spellStart"/>
      <w:r w:rsidRPr="009A3D7D">
        <w:rPr>
          <w:rFonts w:ascii="Calibri" w:hAnsi="Calibri" w:cs="Calibri"/>
        </w:rPr>
        <w:t>join_date</w:t>
      </w:r>
      <w:proofErr w:type="spellEnd"/>
      <w:r w:rsidRPr="009A3D7D">
        <w:rPr>
          <w:rFonts w:ascii="Calibri" w:hAnsi="Calibri" w:cs="Calibri"/>
        </w:rPr>
        <w:t xml:space="preserve"> then 'N'</w:t>
      </w:r>
    </w:p>
    <w:p w14:paraId="34287174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ab/>
        <w:t xml:space="preserve">when </w:t>
      </w:r>
      <w:proofErr w:type="spellStart"/>
      <w:r w:rsidRPr="009A3D7D">
        <w:rPr>
          <w:rFonts w:ascii="Calibri" w:hAnsi="Calibri" w:cs="Calibri"/>
        </w:rPr>
        <w:t>order_date</w:t>
      </w:r>
      <w:proofErr w:type="spellEnd"/>
      <w:r w:rsidRPr="009A3D7D">
        <w:rPr>
          <w:rFonts w:ascii="Calibri" w:hAnsi="Calibri" w:cs="Calibri"/>
        </w:rPr>
        <w:t xml:space="preserve"> &gt;= </w:t>
      </w:r>
      <w:proofErr w:type="spellStart"/>
      <w:r w:rsidRPr="009A3D7D">
        <w:rPr>
          <w:rFonts w:ascii="Calibri" w:hAnsi="Calibri" w:cs="Calibri"/>
        </w:rPr>
        <w:t>join_date</w:t>
      </w:r>
      <w:proofErr w:type="spellEnd"/>
      <w:r w:rsidRPr="009A3D7D">
        <w:rPr>
          <w:rFonts w:ascii="Calibri" w:hAnsi="Calibri" w:cs="Calibri"/>
        </w:rPr>
        <w:t xml:space="preserve"> then 'Y'</w:t>
      </w:r>
    </w:p>
    <w:p w14:paraId="0E953667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    else 'N' end as Member</w:t>
      </w:r>
    </w:p>
    <w:p w14:paraId="0D54B6EF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>from sales s join menu m</w:t>
      </w:r>
    </w:p>
    <w:p w14:paraId="05FA9411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on </w:t>
      </w:r>
      <w:proofErr w:type="spellStart"/>
      <w:proofErr w:type="gramStart"/>
      <w:r w:rsidRPr="009A3D7D">
        <w:rPr>
          <w:rFonts w:ascii="Calibri" w:hAnsi="Calibri" w:cs="Calibri"/>
        </w:rPr>
        <w:t>s.product</w:t>
      </w:r>
      <w:proofErr w:type="gramEnd"/>
      <w:r w:rsidRPr="009A3D7D">
        <w:rPr>
          <w:rFonts w:ascii="Calibri" w:hAnsi="Calibri" w:cs="Calibri"/>
        </w:rPr>
        <w:t>_id</w:t>
      </w:r>
      <w:proofErr w:type="spellEnd"/>
      <w:r w:rsidRPr="009A3D7D">
        <w:rPr>
          <w:rFonts w:ascii="Calibri" w:hAnsi="Calibri" w:cs="Calibri"/>
        </w:rPr>
        <w:t>=</w:t>
      </w:r>
      <w:proofErr w:type="spellStart"/>
      <w:r w:rsidRPr="009A3D7D">
        <w:rPr>
          <w:rFonts w:ascii="Calibri" w:hAnsi="Calibri" w:cs="Calibri"/>
        </w:rPr>
        <w:t>m.product_id</w:t>
      </w:r>
      <w:proofErr w:type="spellEnd"/>
    </w:p>
    <w:p w14:paraId="790F0E37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left join members me </w:t>
      </w:r>
    </w:p>
    <w:p w14:paraId="51A13D1B" w14:textId="77777777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on </w:t>
      </w:r>
      <w:proofErr w:type="spellStart"/>
      <w:proofErr w:type="gramStart"/>
      <w:r w:rsidRPr="009A3D7D">
        <w:rPr>
          <w:rFonts w:ascii="Calibri" w:hAnsi="Calibri" w:cs="Calibri"/>
        </w:rPr>
        <w:t>s.customer</w:t>
      </w:r>
      <w:proofErr w:type="gramEnd"/>
      <w:r w:rsidRPr="009A3D7D">
        <w:rPr>
          <w:rFonts w:ascii="Calibri" w:hAnsi="Calibri" w:cs="Calibri"/>
        </w:rPr>
        <w:t>_id</w:t>
      </w:r>
      <w:proofErr w:type="spellEnd"/>
      <w:r w:rsidRPr="009A3D7D">
        <w:rPr>
          <w:rFonts w:ascii="Calibri" w:hAnsi="Calibri" w:cs="Calibri"/>
        </w:rPr>
        <w:t>=</w:t>
      </w:r>
      <w:proofErr w:type="spellStart"/>
      <w:r w:rsidRPr="009A3D7D">
        <w:rPr>
          <w:rFonts w:ascii="Calibri" w:hAnsi="Calibri" w:cs="Calibri"/>
        </w:rPr>
        <w:t>me.customer_id</w:t>
      </w:r>
      <w:proofErr w:type="spellEnd"/>
    </w:p>
    <w:p w14:paraId="1602D253" w14:textId="24CCF446" w:rsidR="00F03D1E" w:rsidRPr="009A3D7D" w:rsidRDefault="00F03D1E" w:rsidP="00F03D1E">
      <w:pPr>
        <w:rPr>
          <w:rFonts w:ascii="Calibri" w:hAnsi="Calibri" w:cs="Calibri"/>
        </w:rPr>
      </w:pPr>
      <w:r w:rsidRPr="009A3D7D">
        <w:rPr>
          <w:rFonts w:ascii="Calibri" w:hAnsi="Calibri" w:cs="Calibri"/>
        </w:rPr>
        <w:t xml:space="preserve">order by </w:t>
      </w:r>
      <w:proofErr w:type="spellStart"/>
      <w:r w:rsidRPr="009A3D7D">
        <w:rPr>
          <w:rFonts w:ascii="Calibri" w:hAnsi="Calibri" w:cs="Calibri"/>
        </w:rPr>
        <w:t>customer_id</w:t>
      </w:r>
      <w:proofErr w:type="spellEnd"/>
      <w:r w:rsidRPr="009A3D7D">
        <w:rPr>
          <w:rFonts w:ascii="Calibri" w:hAnsi="Calibri" w:cs="Calibri"/>
        </w:rPr>
        <w:t xml:space="preserve">, </w:t>
      </w:r>
      <w:proofErr w:type="spellStart"/>
      <w:r w:rsidRPr="009A3D7D">
        <w:rPr>
          <w:rFonts w:ascii="Calibri" w:hAnsi="Calibri" w:cs="Calibri"/>
        </w:rPr>
        <w:t>order_date</w:t>
      </w:r>
      <w:proofErr w:type="spellEnd"/>
      <w:r w:rsidRPr="009A3D7D">
        <w:rPr>
          <w:rFonts w:ascii="Calibri" w:hAnsi="Calibri" w:cs="Calibri"/>
        </w:rPr>
        <w:t>;</w:t>
      </w:r>
    </w:p>
    <w:p w14:paraId="054B83F6" w14:textId="40015D49" w:rsidR="00F03D1E" w:rsidRPr="009A3D7D" w:rsidRDefault="00F03D1E" w:rsidP="00F03D1E">
      <w:pPr>
        <w:rPr>
          <w:rFonts w:ascii="Calibri" w:hAnsi="Calibri" w:cs="Calibri"/>
          <w:color w:val="404040"/>
          <w:sz w:val="27"/>
          <w:szCs w:val="27"/>
          <w:shd w:val="clear" w:color="auto" w:fill="FFFFFF"/>
        </w:rPr>
      </w:pPr>
      <w:r w:rsidRPr="009A3D7D">
        <w:rPr>
          <w:rFonts w:ascii="Calibri" w:hAnsi="Calibri" w:cs="Calibri"/>
        </w:rPr>
        <w:lastRenderedPageBreak/>
        <w:t xml:space="preserve">-- </w:t>
      </w:r>
      <w:r w:rsidR="005B605C" w:rsidRPr="009A3D7D">
        <w:rPr>
          <w:rFonts w:ascii="Calibri" w:hAnsi="Calibri" w:cs="Calibri"/>
        </w:rPr>
        <w:t xml:space="preserve">Q12: </w:t>
      </w:r>
      <w:r w:rsidRPr="009A3D7D">
        <w:rPr>
          <w:rFonts w:ascii="Calibri" w:hAnsi="Calibri" w:cs="Calibri"/>
        </w:rPr>
        <w:t xml:space="preserve">Ranking </w:t>
      </w:r>
      <w:r w:rsidR="005B605C" w:rsidRPr="009A3D7D">
        <w:rPr>
          <w:rFonts w:ascii="Calibri" w:hAnsi="Calibri" w:cs="Calibri"/>
        </w:rPr>
        <w:t xml:space="preserve">All Things - </w:t>
      </w:r>
      <w:r w:rsidR="005B605C" w:rsidRPr="009A3D7D">
        <w:rPr>
          <w:rFonts w:ascii="Calibri" w:hAnsi="Calibri" w:cs="Calibri"/>
          <w:color w:val="404040"/>
          <w:sz w:val="27"/>
          <w:szCs w:val="27"/>
          <w:shd w:val="clear" w:color="auto" w:fill="FFFFFF"/>
        </w:rPr>
        <w:t>Danny also requires further information about the </w:t>
      </w:r>
      <w:r w:rsidR="005B605C" w:rsidRPr="009A3D7D">
        <w:rPr>
          <w:rStyle w:val="HTMLCode"/>
          <w:rFonts w:ascii="Calibri" w:eastAsiaTheme="minorHAnsi" w:hAnsi="Calibri" w:cs="Calibri"/>
          <w:color w:val="FF554A"/>
          <w:sz w:val="24"/>
          <w:szCs w:val="24"/>
          <w:bdr w:val="none" w:sz="0" w:space="0" w:color="auto" w:frame="1"/>
          <w:shd w:val="clear" w:color="auto" w:fill="FAFAFA"/>
        </w:rPr>
        <w:t>ranking</w:t>
      </w:r>
      <w:r w:rsidR="005B605C" w:rsidRPr="009A3D7D">
        <w:rPr>
          <w:rFonts w:ascii="Calibri" w:hAnsi="Calibri" w:cs="Calibri"/>
          <w:color w:val="404040"/>
          <w:sz w:val="27"/>
          <w:szCs w:val="27"/>
          <w:shd w:val="clear" w:color="auto" w:fill="FFFFFF"/>
        </w:rPr>
        <w:t> of customer products, but he purposely does not need the ranking for non-member purchases so he expects null </w:t>
      </w:r>
      <w:r w:rsidR="005B605C" w:rsidRPr="009A3D7D">
        <w:rPr>
          <w:rStyle w:val="HTMLCode"/>
          <w:rFonts w:ascii="Calibri" w:eastAsiaTheme="minorHAnsi" w:hAnsi="Calibri" w:cs="Calibri"/>
          <w:color w:val="FF554A"/>
          <w:sz w:val="24"/>
          <w:szCs w:val="24"/>
          <w:bdr w:val="none" w:sz="0" w:space="0" w:color="auto" w:frame="1"/>
          <w:shd w:val="clear" w:color="auto" w:fill="FAFAFA"/>
        </w:rPr>
        <w:t>ranking</w:t>
      </w:r>
      <w:r w:rsidR="005B605C" w:rsidRPr="009A3D7D">
        <w:rPr>
          <w:rFonts w:ascii="Calibri" w:hAnsi="Calibri" w:cs="Calibri"/>
          <w:color w:val="404040"/>
          <w:sz w:val="27"/>
          <w:szCs w:val="27"/>
          <w:shd w:val="clear" w:color="auto" w:fill="FFFFFF"/>
        </w:rPr>
        <w:t> values for the records when customers are not yet part of the loyalty program.</w:t>
      </w:r>
    </w:p>
    <w:p w14:paraId="0F648A98" w14:textId="112B5FF7" w:rsidR="005B605C" w:rsidRPr="009A3D7D" w:rsidRDefault="005B605C" w:rsidP="00F03D1E">
      <w:pPr>
        <w:rPr>
          <w:rFonts w:ascii="Calibri" w:hAnsi="Calibri" w:cs="Calibri"/>
          <w:color w:val="404040"/>
          <w:sz w:val="27"/>
          <w:szCs w:val="27"/>
          <w:shd w:val="clear" w:color="auto" w:fill="FFFFFF"/>
        </w:rPr>
      </w:pPr>
      <w:r w:rsidRPr="009A3D7D">
        <w:rPr>
          <w:rFonts w:ascii="Calibri" w:hAnsi="Calibri" w:cs="Calibri"/>
          <w:noProof/>
        </w:rPr>
        <w:drawing>
          <wp:inline distT="0" distB="0" distL="0" distR="0" wp14:anchorId="480D4645" wp14:editId="24E19F3C">
            <wp:extent cx="5096933" cy="3665721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6318" cy="377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C6E8" w14:textId="77777777" w:rsidR="005B605C" w:rsidRPr="009A3D7D" w:rsidRDefault="005B605C" w:rsidP="00F03D1E">
      <w:pPr>
        <w:rPr>
          <w:rFonts w:ascii="Calibri" w:hAnsi="Calibri" w:cs="Calibri"/>
        </w:rPr>
      </w:pPr>
    </w:p>
    <w:p w14:paraId="3D12249F" w14:textId="77777777" w:rsidR="00F03D1E" w:rsidRPr="009A3D7D" w:rsidRDefault="00F03D1E" w:rsidP="00F03D1E">
      <w:pPr>
        <w:rPr>
          <w:rFonts w:ascii="Calibri" w:hAnsi="Calibri" w:cs="Calibri"/>
          <w:sz w:val="18"/>
          <w:szCs w:val="18"/>
        </w:rPr>
      </w:pPr>
      <w:r w:rsidRPr="009A3D7D">
        <w:rPr>
          <w:rFonts w:ascii="Calibri" w:hAnsi="Calibri" w:cs="Calibri"/>
          <w:sz w:val="18"/>
          <w:szCs w:val="18"/>
        </w:rPr>
        <w:t xml:space="preserve">with q1 </w:t>
      </w:r>
      <w:proofErr w:type="gramStart"/>
      <w:r w:rsidRPr="009A3D7D">
        <w:rPr>
          <w:rFonts w:ascii="Calibri" w:hAnsi="Calibri" w:cs="Calibri"/>
          <w:sz w:val="18"/>
          <w:szCs w:val="18"/>
        </w:rPr>
        <w:t>as(</w:t>
      </w:r>
      <w:proofErr w:type="gramEnd"/>
    </w:p>
    <w:p w14:paraId="7C13C0B3" w14:textId="77777777" w:rsidR="00F03D1E" w:rsidRPr="009A3D7D" w:rsidRDefault="00F03D1E" w:rsidP="00F03D1E">
      <w:pPr>
        <w:rPr>
          <w:rFonts w:ascii="Calibri" w:hAnsi="Calibri" w:cs="Calibri"/>
          <w:sz w:val="18"/>
          <w:szCs w:val="18"/>
        </w:rPr>
      </w:pPr>
      <w:r w:rsidRPr="009A3D7D">
        <w:rPr>
          <w:rFonts w:ascii="Calibri" w:hAnsi="Calibri" w:cs="Calibri"/>
          <w:sz w:val="18"/>
          <w:szCs w:val="18"/>
        </w:rPr>
        <w:t xml:space="preserve">select </w:t>
      </w:r>
      <w:proofErr w:type="spellStart"/>
      <w:proofErr w:type="gramStart"/>
      <w:r w:rsidRPr="009A3D7D">
        <w:rPr>
          <w:rFonts w:ascii="Calibri" w:hAnsi="Calibri" w:cs="Calibri"/>
          <w:sz w:val="18"/>
          <w:szCs w:val="18"/>
        </w:rPr>
        <w:t>s.customer</w:t>
      </w:r>
      <w:proofErr w:type="gramEnd"/>
      <w:r w:rsidRPr="009A3D7D">
        <w:rPr>
          <w:rFonts w:ascii="Calibri" w:hAnsi="Calibri" w:cs="Calibri"/>
          <w:sz w:val="18"/>
          <w:szCs w:val="18"/>
        </w:rPr>
        <w:t>_id</w:t>
      </w:r>
      <w:proofErr w:type="spellEnd"/>
      <w:r w:rsidRPr="009A3D7D">
        <w:rPr>
          <w:rFonts w:ascii="Calibri" w:hAnsi="Calibri" w:cs="Calibri"/>
          <w:sz w:val="18"/>
          <w:szCs w:val="18"/>
        </w:rPr>
        <w:t xml:space="preserve">, </w:t>
      </w:r>
      <w:proofErr w:type="spellStart"/>
      <w:r w:rsidRPr="009A3D7D">
        <w:rPr>
          <w:rFonts w:ascii="Calibri" w:hAnsi="Calibri" w:cs="Calibri"/>
          <w:sz w:val="18"/>
          <w:szCs w:val="18"/>
        </w:rPr>
        <w:t>order_date</w:t>
      </w:r>
      <w:proofErr w:type="spellEnd"/>
      <w:r w:rsidRPr="009A3D7D">
        <w:rPr>
          <w:rFonts w:ascii="Calibri" w:hAnsi="Calibri" w:cs="Calibri"/>
          <w:sz w:val="18"/>
          <w:szCs w:val="18"/>
        </w:rPr>
        <w:t xml:space="preserve">, </w:t>
      </w:r>
      <w:proofErr w:type="spellStart"/>
      <w:r w:rsidRPr="009A3D7D">
        <w:rPr>
          <w:rFonts w:ascii="Calibri" w:hAnsi="Calibri" w:cs="Calibri"/>
          <w:sz w:val="18"/>
          <w:szCs w:val="18"/>
        </w:rPr>
        <w:t>product_name</w:t>
      </w:r>
      <w:proofErr w:type="spellEnd"/>
      <w:r w:rsidRPr="009A3D7D">
        <w:rPr>
          <w:rFonts w:ascii="Calibri" w:hAnsi="Calibri" w:cs="Calibri"/>
          <w:sz w:val="18"/>
          <w:szCs w:val="18"/>
        </w:rPr>
        <w:t>, price,</w:t>
      </w:r>
    </w:p>
    <w:p w14:paraId="1CD4842C" w14:textId="77777777" w:rsidR="00F03D1E" w:rsidRPr="009A3D7D" w:rsidRDefault="00F03D1E" w:rsidP="00F03D1E">
      <w:pPr>
        <w:rPr>
          <w:rFonts w:ascii="Calibri" w:hAnsi="Calibri" w:cs="Calibri"/>
          <w:sz w:val="18"/>
          <w:szCs w:val="18"/>
        </w:rPr>
      </w:pPr>
      <w:r w:rsidRPr="009A3D7D">
        <w:rPr>
          <w:rFonts w:ascii="Calibri" w:hAnsi="Calibri" w:cs="Calibri"/>
          <w:sz w:val="18"/>
          <w:szCs w:val="18"/>
        </w:rPr>
        <w:t xml:space="preserve">case when </w:t>
      </w:r>
      <w:proofErr w:type="spellStart"/>
      <w:r w:rsidRPr="009A3D7D">
        <w:rPr>
          <w:rFonts w:ascii="Calibri" w:hAnsi="Calibri" w:cs="Calibri"/>
          <w:sz w:val="18"/>
          <w:szCs w:val="18"/>
        </w:rPr>
        <w:t>order_date</w:t>
      </w:r>
      <w:proofErr w:type="spellEnd"/>
      <w:r w:rsidRPr="009A3D7D">
        <w:rPr>
          <w:rFonts w:ascii="Calibri" w:hAnsi="Calibri" w:cs="Calibri"/>
          <w:sz w:val="18"/>
          <w:szCs w:val="18"/>
        </w:rPr>
        <w:t xml:space="preserve"> &lt; </w:t>
      </w:r>
      <w:proofErr w:type="spellStart"/>
      <w:r w:rsidRPr="009A3D7D">
        <w:rPr>
          <w:rFonts w:ascii="Calibri" w:hAnsi="Calibri" w:cs="Calibri"/>
          <w:sz w:val="18"/>
          <w:szCs w:val="18"/>
        </w:rPr>
        <w:t>join_date</w:t>
      </w:r>
      <w:proofErr w:type="spellEnd"/>
      <w:r w:rsidRPr="009A3D7D">
        <w:rPr>
          <w:rFonts w:ascii="Calibri" w:hAnsi="Calibri" w:cs="Calibri"/>
          <w:sz w:val="18"/>
          <w:szCs w:val="18"/>
        </w:rPr>
        <w:t xml:space="preserve"> then 'N'</w:t>
      </w:r>
    </w:p>
    <w:p w14:paraId="543050EA" w14:textId="5A5495B6" w:rsidR="00F03D1E" w:rsidRPr="009A3D7D" w:rsidRDefault="00F03D1E" w:rsidP="00F03D1E">
      <w:pPr>
        <w:rPr>
          <w:rFonts w:ascii="Calibri" w:hAnsi="Calibri" w:cs="Calibri"/>
          <w:sz w:val="18"/>
          <w:szCs w:val="18"/>
        </w:rPr>
      </w:pPr>
      <w:r w:rsidRPr="009A3D7D">
        <w:rPr>
          <w:rFonts w:ascii="Calibri" w:hAnsi="Calibri" w:cs="Calibri"/>
          <w:sz w:val="18"/>
          <w:szCs w:val="18"/>
        </w:rPr>
        <w:tab/>
        <w:t xml:space="preserve">when </w:t>
      </w:r>
      <w:proofErr w:type="spellStart"/>
      <w:r w:rsidRPr="009A3D7D">
        <w:rPr>
          <w:rFonts w:ascii="Calibri" w:hAnsi="Calibri" w:cs="Calibri"/>
          <w:sz w:val="18"/>
          <w:szCs w:val="18"/>
        </w:rPr>
        <w:t>order_date</w:t>
      </w:r>
      <w:proofErr w:type="spellEnd"/>
      <w:r w:rsidRPr="009A3D7D">
        <w:rPr>
          <w:rFonts w:ascii="Calibri" w:hAnsi="Calibri" w:cs="Calibri"/>
          <w:sz w:val="18"/>
          <w:szCs w:val="18"/>
        </w:rPr>
        <w:t xml:space="preserve"> &gt;= </w:t>
      </w:r>
      <w:proofErr w:type="spellStart"/>
      <w:r w:rsidRPr="009A3D7D">
        <w:rPr>
          <w:rFonts w:ascii="Calibri" w:hAnsi="Calibri" w:cs="Calibri"/>
          <w:sz w:val="18"/>
          <w:szCs w:val="18"/>
        </w:rPr>
        <w:t>join_date</w:t>
      </w:r>
      <w:proofErr w:type="spellEnd"/>
      <w:r w:rsidRPr="009A3D7D">
        <w:rPr>
          <w:rFonts w:ascii="Calibri" w:hAnsi="Calibri" w:cs="Calibri"/>
          <w:sz w:val="18"/>
          <w:szCs w:val="18"/>
        </w:rPr>
        <w:t xml:space="preserve"> then 'Y'</w:t>
      </w:r>
      <w:r w:rsidR="005B605C" w:rsidRPr="009A3D7D">
        <w:rPr>
          <w:rFonts w:ascii="Calibri" w:hAnsi="Calibri" w:cs="Calibri"/>
          <w:sz w:val="18"/>
          <w:szCs w:val="18"/>
        </w:rPr>
        <w:t xml:space="preserve"> </w:t>
      </w:r>
      <w:r w:rsidRPr="009A3D7D">
        <w:rPr>
          <w:rFonts w:ascii="Calibri" w:hAnsi="Calibri" w:cs="Calibri"/>
          <w:sz w:val="18"/>
          <w:szCs w:val="18"/>
        </w:rPr>
        <w:t>else 'N' end as Member</w:t>
      </w:r>
    </w:p>
    <w:p w14:paraId="104CC61B" w14:textId="7ABC9B26" w:rsidR="00F03D1E" w:rsidRPr="009A3D7D" w:rsidRDefault="00F03D1E" w:rsidP="00F03D1E">
      <w:pPr>
        <w:rPr>
          <w:rFonts w:ascii="Calibri" w:hAnsi="Calibri" w:cs="Calibri"/>
          <w:sz w:val="18"/>
          <w:szCs w:val="18"/>
        </w:rPr>
      </w:pPr>
      <w:r w:rsidRPr="009A3D7D">
        <w:rPr>
          <w:rFonts w:ascii="Calibri" w:hAnsi="Calibri" w:cs="Calibri"/>
          <w:sz w:val="18"/>
          <w:szCs w:val="18"/>
        </w:rPr>
        <w:t>from sales s join menu m</w:t>
      </w:r>
      <w:r w:rsidR="005B605C" w:rsidRPr="009A3D7D">
        <w:rPr>
          <w:rFonts w:ascii="Calibri" w:hAnsi="Calibri" w:cs="Calibri"/>
          <w:sz w:val="18"/>
          <w:szCs w:val="18"/>
        </w:rPr>
        <w:t xml:space="preserve"> </w:t>
      </w:r>
      <w:r w:rsidRPr="009A3D7D">
        <w:rPr>
          <w:rFonts w:ascii="Calibri" w:hAnsi="Calibri" w:cs="Calibri"/>
          <w:sz w:val="18"/>
          <w:szCs w:val="18"/>
        </w:rPr>
        <w:t xml:space="preserve">on </w:t>
      </w:r>
      <w:proofErr w:type="spellStart"/>
      <w:proofErr w:type="gramStart"/>
      <w:r w:rsidRPr="009A3D7D">
        <w:rPr>
          <w:rFonts w:ascii="Calibri" w:hAnsi="Calibri" w:cs="Calibri"/>
          <w:sz w:val="18"/>
          <w:szCs w:val="18"/>
        </w:rPr>
        <w:t>s.product</w:t>
      </w:r>
      <w:proofErr w:type="gramEnd"/>
      <w:r w:rsidRPr="009A3D7D">
        <w:rPr>
          <w:rFonts w:ascii="Calibri" w:hAnsi="Calibri" w:cs="Calibri"/>
          <w:sz w:val="18"/>
          <w:szCs w:val="18"/>
        </w:rPr>
        <w:t>_id</w:t>
      </w:r>
      <w:proofErr w:type="spellEnd"/>
      <w:r w:rsidRPr="009A3D7D">
        <w:rPr>
          <w:rFonts w:ascii="Calibri" w:hAnsi="Calibri" w:cs="Calibri"/>
          <w:sz w:val="18"/>
          <w:szCs w:val="18"/>
        </w:rPr>
        <w:t>=</w:t>
      </w:r>
      <w:proofErr w:type="spellStart"/>
      <w:r w:rsidRPr="009A3D7D">
        <w:rPr>
          <w:rFonts w:ascii="Calibri" w:hAnsi="Calibri" w:cs="Calibri"/>
          <w:sz w:val="18"/>
          <w:szCs w:val="18"/>
        </w:rPr>
        <w:t>m.product_id</w:t>
      </w:r>
      <w:proofErr w:type="spellEnd"/>
    </w:p>
    <w:p w14:paraId="235DFFC7" w14:textId="5F83BF41" w:rsidR="00F03D1E" w:rsidRPr="009A3D7D" w:rsidRDefault="00F03D1E" w:rsidP="00F03D1E">
      <w:pPr>
        <w:rPr>
          <w:rFonts w:ascii="Calibri" w:hAnsi="Calibri" w:cs="Calibri"/>
          <w:sz w:val="18"/>
          <w:szCs w:val="18"/>
        </w:rPr>
      </w:pPr>
      <w:r w:rsidRPr="009A3D7D">
        <w:rPr>
          <w:rFonts w:ascii="Calibri" w:hAnsi="Calibri" w:cs="Calibri"/>
          <w:sz w:val="18"/>
          <w:szCs w:val="18"/>
        </w:rPr>
        <w:t xml:space="preserve">left join members me on </w:t>
      </w:r>
      <w:proofErr w:type="spellStart"/>
      <w:proofErr w:type="gramStart"/>
      <w:r w:rsidRPr="009A3D7D">
        <w:rPr>
          <w:rFonts w:ascii="Calibri" w:hAnsi="Calibri" w:cs="Calibri"/>
          <w:sz w:val="18"/>
          <w:szCs w:val="18"/>
        </w:rPr>
        <w:t>s.customer</w:t>
      </w:r>
      <w:proofErr w:type="gramEnd"/>
      <w:r w:rsidRPr="009A3D7D">
        <w:rPr>
          <w:rFonts w:ascii="Calibri" w:hAnsi="Calibri" w:cs="Calibri"/>
          <w:sz w:val="18"/>
          <w:szCs w:val="18"/>
        </w:rPr>
        <w:t>_id</w:t>
      </w:r>
      <w:proofErr w:type="spellEnd"/>
      <w:r w:rsidRPr="009A3D7D">
        <w:rPr>
          <w:rFonts w:ascii="Calibri" w:hAnsi="Calibri" w:cs="Calibri"/>
          <w:sz w:val="18"/>
          <w:szCs w:val="18"/>
        </w:rPr>
        <w:t>=</w:t>
      </w:r>
      <w:proofErr w:type="spellStart"/>
      <w:r w:rsidRPr="009A3D7D">
        <w:rPr>
          <w:rFonts w:ascii="Calibri" w:hAnsi="Calibri" w:cs="Calibri"/>
          <w:sz w:val="18"/>
          <w:szCs w:val="18"/>
        </w:rPr>
        <w:t>me.customer_id</w:t>
      </w:r>
      <w:proofErr w:type="spellEnd"/>
      <w:r w:rsidRPr="009A3D7D">
        <w:rPr>
          <w:rFonts w:ascii="Calibri" w:hAnsi="Calibri" w:cs="Calibri"/>
          <w:sz w:val="18"/>
          <w:szCs w:val="18"/>
        </w:rPr>
        <w:t>)</w:t>
      </w:r>
    </w:p>
    <w:p w14:paraId="682A3129" w14:textId="77777777" w:rsidR="00F03D1E" w:rsidRPr="009A3D7D" w:rsidRDefault="00F03D1E" w:rsidP="00F03D1E">
      <w:pPr>
        <w:rPr>
          <w:rFonts w:ascii="Calibri" w:hAnsi="Calibri" w:cs="Calibri"/>
          <w:sz w:val="18"/>
          <w:szCs w:val="18"/>
        </w:rPr>
      </w:pPr>
      <w:r w:rsidRPr="009A3D7D">
        <w:rPr>
          <w:rFonts w:ascii="Calibri" w:hAnsi="Calibri" w:cs="Calibri"/>
          <w:sz w:val="18"/>
          <w:szCs w:val="18"/>
        </w:rPr>
        <w:t xml:space="preserve">select *, </w:t>
      </w:r>
    </w:p>
    <w:p w14:paraId="35ACD0C1" w14:textId="77777777" w:rsidR="00F03D1E" w:rsidRPr="009A3D7D" w:rsidRDefault="00F03D1E" w:rsidP="00F03D1E">
      <w:pPr>
        <w:rPr>
          <w:rFonts w:ascii="Calibri" w:hAnsi="Calibri" w:cs="Calibri"/>
          <w:sz w:val="18"/>
          <w:szCs w:val="18"/>
        </w:rPr>
      </w:pPr>
      <w:r w:rsidRPr="009A3D7D">
        <w:rPr>
          <w:rFonts w:ascii="Calibri" w:hAnsi="Calibri" w:cs="Calibri"/>
          <w:sz w:val="18"/>
          <w:szCs w:val="18"/>
        </w:rPr>
        <w:t>case when Member = 'N' then Null</w:t>
      </w:r>
    </w:p>
    <w:p w14:paraId="41D1544E" w14:textId="77777777" w:rsidR="00F03D1E" w:rsidRPr="009A3D7D" w:rsidRDefault="00F03D1E" w:rsidP="00F03D1E">
      <w:pPr>
        <w:rPr>
          <w:rFonts w:ascii="Calibri" w:hAnsi="Calibri" w:cs="Calibri"/>
          <w:sz w:val="18"/>
          <w:szCs w:val="18"/>
        </w:rPr>
      </w:pPr>
      <w:r w:rsidRPr="009A3D7D">
        <w:rPr>
          <w:rFonts w:ascii="Calibri" w:hAnsi="Calibri" w:cs="Calibri"/>
          <w:sz w:val="18"/>
          <w:szCs w:val="18"/>
        </w:rPr>
        <w:tab/>
        <w:t xml:space="preserve">else </w:t>
      </w:r>
      <w:proofErr w:type="gramStart"/>
      <w:r w:rsidRPr="009A3D7D">
        <w:rPr>
          <w:rFonts w:ascii="Calibri" w:hAnsi="Calibri" w:cs="Calibri"/>
          <w:sz w:val="18"/>
          <w:szCs w:val="18"/>
        </w:rPr>
        <w:t>rank(</w:t>
      </w:r>
      <w:proofErr w:type="gramEnd"/>
      <w:r w:rsidRPr="009A3D7D">
        <w:rPr>
          <w:rFonts w:ascii="Calibri" w:hAnsi="Calibri" w:cs="Calibri"/>
          <w:sz w:val="18"/>
          <w:szCs w:val="18"/>
        </w:rPr>
        <w:t xml:space="preserve">) over(partition by q1.customer_id, q1.Member order by </w:t>
      </w:r>
      <w:proofErr w:type="spellStart"/>
      <w:r w:rsidRPr="009A3D7D">
        <w:rPr>
          <w:rFonts w:ascii="Calibri" w:hAnsi="Calibri" w:cs="Calibri"/>
          <w:sz w:val="18"/>
          <w:szCs w:val="18"/>
        </w:rPr>
        <w:t>order_date</w:t>
      </w:r>
      <w:proofErr w:type="spellEnd"/>
      <w:r w:rsidRPr="009A3D7D">
        <w:rPr>
          <w:rFonts w:ascii="Calibri" w:hAnsi="Calibri" w:cs="Calibri"/>
          <w:sz w:val="18"/>
          <w:szCs w:val="18"/>
        </w:rPr>
        <w:t>)</w:t>
      </w:r>
    </w:p>
    <w:p w14:paraId="7AA513DB" w14:textId="1305653A" w:rsidR="00F03D1E" w:rsidRPr="009A3D7D" w:rsidRDefault="00F03D1E" w:rsidP="00F03D1E">
      <w:pPr>
        <w:rPr>
          <w:rFonts w:ascii="Calibri" w:hAnsi="Calibri" w:cs="Calibri"/>
          <w:sz w:val="18"/>
          <w:szCs w:val="18"/>
        </w:rPr>
      </w:pPr>
      <w:r w:rsidRPr="009A3D7D">
        <w:rPr>
          <w:rFonts w:ascii="Calibri" w:hAnsi="Calibri" w:cs="Calibri"/>
          <w:sz w:val="18"/>
          <w:szCs w:val="18"/>
        </w:rPr>
        <w:t xml:space="preserve">    end as ranking</w:t>
      </w:r>
      <w:r w:rsidR="005B605C" w:rsidRPr="009A3D7D">
        <w:rPr>
          <w:rFonts w:ascii="Calibri" w:hAnsi="Calibri" w:cs="Calibri"/>
          <w:sz w:val="18"/>
          <w:szCs w:val="18"/>
        </w:rPr>
        <w:t xml:space="preserve"> </w:t>
      </w:r>
      <w:r w:rsidRPr="009A3D7D">
        <w:rPr>
          <w:rFonts w:ascii="Calibri" w:hAnsi="Calibri" w:cs="Calibri"/>
          <w:sz w:val="18"/>
          <w:szCs w:val="18"/>
        </w:rPr>
        <w:t>from q1</w:t>
      </w:r>
    </w:p>
    <w:p w14:paraId="453293F4" w14:textId="03D78CE4" w:rsidR="00AE06DD" w:rsidRDefault="00F03D1E" w:rsidP="00F03D1E">
      <w:pPr>
        <w:rPr>
          <w:rFonts w:ascii="Calibri" w:hAnsi="Calibri" w:cs="Calibri"/>
          <w:sz w:val="18"/>
          <w:szCs w:val="18"/>
        </w:rPr>
      </w:pPr>
      <w:r w:rsidRPr="009A3D7D">
        <w:rPr>
          <w:rFonts w:ascii="Calibri" w:hAnsi="Calibri" w:cs="Calibri"/>
          <w:sz w:val="18"/>
          <w:szCs w:val="18"/>
        </w:rPr>
        <w:t xml:space="preserve">order by </w:t>
      </w:r>
      <w:proofErr w:type="spellStart"/>
      <w:r w:rsidRPr="009A3D7D">
        <w:rPr>
          <w:rFonts w:ascii="Calibri" w:hAnsi="Calibri" w:cs="Calibri"/>
          <w:sz w:val="18"/>
          <w:szCs w:val="18"/>
        </w:rPr>
        <w:t>customer_id</w:t>
      </w:r>
      <w:proofErr w:type="spellEnd"/>
      <w:r w:rsidRPr="009A3D7D">
        <w:rPr>
          <w:rFonts w:ascii="Calibri" w:hAnsi="Calibri" w:cs="Calibri"/>
          <w:sz w:val="18"/>
          <w:szCs w:val="18"/>
        </w:rPr>
        <w:t xml:space="preserve">, </w:t>
      </w:r>
      <w:proofErr w:type="spellStart"/>
      <w:r w:rsidRPr="009A3D7D">
        <w:rPr>
          <w:rFonts w:ascii="Calibri" w:hAnsi="Calibri" w:cs="Calibri"/>
          <w:sz w:val="18"/>
          <w:szCs w:val="18"/>
        </w:rPr>
        <w:t>order_date</w:t>
      </w:r>
      <w:proofErr w:type="spellEnd"/>
      <w:r w:rsidRPr="009A3D7D">
        <w:rPr>
          <w:rFonts w:ascii="Calibri" w:hAnsi="Calibri" w:cs="Calibri"/>
          <w:sz w:val="18"/>
          <w:szCs w:val="18"/>
        </w:rPr>
        <w:t>;</w:t>
      </w:r>
    </w:p>
    <w:p w14:paraId="7F44BBE0" w14:textId="0AE8714C" w:rsidR="009A3D7D" w:rsidRDefault="009A3D7D" w:rsidP="00F03D1E">
      <w:pPr>
        <w:rPr>
          <w:rFonts w:ascii="Calibri" w:hAnsi="Calibri" w:cs="Calibri"/>
          <w:sz w:val="18"/>
          <w:szCs w:val="18"/>
        </w:rPr>
      </w:pPr>
    </w:p>
    <w:p w14:paraId="2FB0D71A" w14:textId="22917D9A" w:rsidR="009A3D7D" w:rsidRPr="009A3D7D" w:rsidRDefault="009A3D7D" w:rsidP="009A3D7D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</w:rPr>
      </w:pPr>
      <w:r w:rsidRPr="009A3D7D">
        <w:rPr>
          <w:rFonts w:ascii="Segoe UI" w:hAnsi="Segoe UI" w:cs="Segoe UI"/>
          <w:b/>
          <w:bCs/>
          <w:color w:val="24292E"/>
        </w:rPr>
        <w:lastRenderedPageBreak/>
        <w:t>Limitations</w:t>
      </w:r>
      <w:r w:rsidRPr="009A3D7D">
        <w:rPr>
          <w:rFonts w:ascii="Segoe UI" w:hAnsi="Segoe UI" w:cs="Segoe UI"/>
          <w:b/>
          <w:bCs/>
          <w:color w:val="24292E"/>
        </w:rPr>
        <w:t xml:space="preserve"> and Assumptions</w:t>
      </w:r>
    </w:p>
    <w:p w14:paraId="2E38C48E" w14:textId="77777777" w:rsidR="009A3D7D" w:rsidRDefault="009A3D7D" w:rsidP="009A3D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This section includes all the limitations in terms of my understanding regarding the question and on the limited data information in response to the question 3, 5, 6, 7 and 10:</w:t>
      </w:r>
    </w:p>
    <w:p w14:paraId="52D959B2" w14:textId="77777777" w:rsidR="009A3D7D" w:rsidRDefault="009A3D7D" w:rsidP="009A3D7D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Question 3: What was the first item from the menu purchased by each customer?</w:t>
      </w:r>
    </w:p>
    <w:p w14:paraId="418AAC39" w14:textId="1A5AE32F" w:rsidR="009A3D7D" w:rsidRDefault="009A3D7D" w:rsidP="009A3D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limi</w:t>
      </w:r>
      <w:r>
        <w:rPr>
          <w:rFonts w:ascii="Segoe UI" w:hAnsi="Segoe UI" w:cs="Segoe UI"/>
          <w:color w:val="24292E"/>
        </w:rPr>
        <w:t>ta</w:t>
      </w:r>
      <w:r>
        <w:rPr>
          <w:rFonts w:ascii="Segoe UI" w:hAnsi="Segoe UI" w:cs="Segoe UI"/>
          <w:color w:val="24292E"/>
        </w:rPr>
        <w:t>tion of this question includes:</w:t>
      </w:r>
    </w:p>
    <w:p w14:paraId="7FFDEA6F" w14:textId="77777777" w:rsidR="009A3D7D" w:rsidRDefault="009A3D7D" w:rsidP="009A3D7D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Since the </w:t>
      </w:r>
      <w:proofErr w:type="spellStart"/>
      <w:r>
        <w:rPr>
          <w:rStyle w:val="HTMLCode"/>
          <w:rFonts w:ascii="Consolas" w:eastAsiaTheme="minorHAnsi" w:hAnsi="Consolas"/>
          <w:b/>
          <w:bCs/>
          <w:color w:val="24292E"/>
        </w:rPr>
        <w:t>order_date</w:t>
      </w:r>
      <w:proofErr w:type="spellEnd"/>
      <w:r>
        <w:rPr>
          <w:rFonts w:ascii="Segoe UI" w:hAnsi="Segoe UI" w:cs="Segoe UI"/>
          <w:color w:val="24292E"/>
        </w:rPr>
        <w:t> information does not include details of the purchase time (hours, minute, second, etc.) and those orders purchased </w:t>
      </w:r>
      <w:r>
        <w:rPr>
          <w:rStyle w:val="Strong"/>
          <w:rFonts w:ascii="Segoe UI" w:hAnsi="Segoe UI" w:cs="Segoe UI"/>
          <w:color w:val="24292E"/>
        </w:rPr>
        <w:t>on the same day</w:t>
      </w:r>
      <w:r>
        <w:rPr>
          <w:rFonts w:ascii="Segoe UI" w:hAnsi="Segoe UI" w:cs="Segoe UI"/>
          <w:color w:val="24292E"/>
        </w:rPr>
        <w:t> are sorted based on the </w:t>
      </w:r>
      <w:proofErr w:type="spellStart"/>
      <w:r>
        <w:rPr>
          <w:rStyle w:val="HTMLCode"/>
          <w:rFonts w:ascii="Consolas" w:eastAsiaTheme="minorHAnsi" w:hAnsi="Consolas"/>
          <w:b/>
          <w:bCs/>
          <w:color w:val="24292E"/>
        </w:rPr>
        <w:t>product_id</w:t>
      </w:r>
      <w:proofErr w:type="spellEnd"/>
      <w:r>
        <w:rPr>
          <w:rFonts w:ascii="Segoe UI" w:hAnsi="Segoe UI" w:cs="Segoe UI"/>
          <w:color w:val="24292E"/>
        </w:rPr>
        <w:t> instead of time element, it is difficult for me to know which product is purchased first on the same day.</w:t>
      </w:r>
    </w:p>
    <w:p w14:paraId="4B179B76" w14:textId="77777777" w:rsidR="009A3D7D" w:rsidRDefault="009A3D7D" w:rsidP="009A3D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That's why, in this question I will sort the first purchase order by the </w:t>
      </w:r>
      <w:proofErr w:type="spellStart"/>
      <w:r>
        <w:rPr>
          <w:rStyle w:val="HTMLCode"/>
          <w:rFonts w:ascii="Consolas" w:hAnsi="Consolas"/>
          <w:b/>
          <w:bCs/>
          <w:color w:val="24292E"/>
        </w:rPr>
        <w:t>product_id</w:t>
      </w:r>
      <w:proofErr w:type="spellEnd"/>
    </w:p>
    <w:p w14:paraId="63B3D083" w14:textId="77777777" w:rsidR="009A3D7D" w:rsidRDefault="009A3D7D" w:rsidP="009A3D7D">
      <w:pPr>
        <w:spacing w:before="360" w:after="360"/>
        <w:rPr>
          <w:rFonts w:ascii="Times New Roman" w:hAnsi="Times New Roman" w:cs="Times New Roman"/>
        </w:rPr>
      </w:pPr>
      <w:r>
        <w:pict w14:anchorId="069769A5">
          <v:rect id="_x0000_i1029" style="width:0;height:3pt" o:hralign="center" o:hrstd="t" o:hrnoshade="t" o:hr="t" fillcolor="#24292e" stroked="f"/>
        </w:pict>
      </w:r>
    </w:p>
    <w:p w14:paraId="045318D8" w14:textId="77777777" w:rsidR="009A3D7D" w:rsidRDefault="009A3D7D" w:rsidP="009A3D7D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Question 5: Which item was the most popular for each customer?</w:t>
      </w:r>
    </w:p>
    <w:p w14:paraId="52C6C6AB" w14:textId="0EB665EB" w:rsidR="009A3D7D" w:rsidRDefault="009A3D7D" w:rsidP="009A3D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limitation of this question includes:</w:t>
      </w:r>
    </w:p>
    <w:p w14:paraId="2EC0790C" w14:textId="77777777" w:rsidR="009A3D7D" w:rsidRDefault="009A3D7D" w:rsidP="009A3D7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Since there is </w:t>
      </w:r>
      <w:r>
        <w:rPr>
          <w:rStyle w:val="Strong"/>
          <w:rFonts w:ascii="Segoe UI" w:hAnsi="Segoe UI" w:cs="Segoe UI"/>
          <w:color w:val="24292E"/>
        </w:rPr>
        <w:t>no extra information</w:t>
      </w:r>
      <w:r>
        <w:rPr>
          <w:rFonts w:ascii="Segoe UI" w:hAnsi="Segoe UI" w:cs="Segoe UI"/>
          <w:color w:val="24292E"/>
        </w:rPr>
        <w:t> to provide further conditions for </w:t>
      </w:r>
      <w:r>
        <w:rPr>
          <w:rStyle w:val="Strong"/>
          <w:rFonts w:ascii="Segoe UI" w:hAnsi="Segoe UI" w:cs="Segoe UI"/>
          <w:color w:val="24292E"/>
        </w:rPr>
        <w:t>sorting popular items</w:t>
      </w:r>
      <w:r>
        <w:rPr>
          <w:rFonts w:ascii="Segoe UI" w:hAnsi="Segoe UI" w:cs="Segoe UI"/>
          <w:color w:val="24292E"/>
        </w:rPr>
        <w:t> for each customer, thus, those products have the same highest purchase counts are considered to be all popular</w:t>
      </w:r>
    </w:p>
    <w:p w14:paraId="28F0938F" w14:textId="77777777" w:rsidR="009A3D7D" w:rsidRDefault="009A3D7D" w:rsidP="009A3D7D">
      <w:pPr>
        <w:spacing w:before="360" w:after="360"/>
        <w:rPr>
          <w:rFonts w:ascii="Times New Roman" w:hAnsi="Times New Roman" w:cs="Times New Roman"/>
        </w:rPr>
      </w:pPr>
      <w:r>
        <w:pict w14:anchorId="79BC896C">
          <v:rect id="_x0000_i1030" style="width:0;height:3pt" o:hralign="center" o:hrstd="t" o:hrnoshade="t" o:hr="t" fillcolor="#24292e" stroked="f"/>
        </w:pict>
      </w:r>
    </w:p>
    <w:p w14:paraId="30599264" w14:textId="77777777" w:rsidR="009A3D7D" w:rsidRDefault="009A3D7D" w:rsidP="009A3D7D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Question 6: Which item was purchased first by the customer after they became a member?</w:t>
      </w:r>
    </w:p>
    <w:p w14:paraId="1AC126EB" w14:textId="289EEAF0" w:rsidR="009A3D7D" w:rsidRDefault="009A3D7D" w:rsidP="009A3D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limitation of this question includes:</w:t>
      </w:r>
    </w:p>
    <w:p w14:paraId="7EFEB8D8" w14:textId="77777777" w:rsidR="009A3D7D" w:rsidRDefault="009A3D7D" w:rsidP="009A3D7D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Since it is not clear that those orders made during the </w:t>
      </w:r>
      <w:proofErr w:type="spellStart"/>
      <w:r>
        <w:rPr>
          <w:rStyle w:val="Strong"/>
          <w:rFonts w:ascii="Segoe UI" w:hAnsi="Segoe UI" w:cs="Segoe UI"/>
          <w:color w:val="24292E"/>
        </w:rPr>
        <w:t>join_date</w:t>
      </w:r>
      <w:proofErr w:type="spellEnd"/>
      <w:r>
        <w:rPr>
          <w:rFonts w:ascii="Segoe UI" w:hAnsi="Segoe UI" w:cs="Segoe UI"/>
          <w:color w:val="24292E"/>
        </w:rPr>
        <w:t> was </w:t>
      </w:r>
      <w:ins w:id="0" w:author="Unknown">
        <w:r>
          <w:rPr>
            <w:rStyle w:val="Strong"/>
            <w:rFonts w:ascii="Segoe UI" w:hAnsi="Segoe UI" w:cs="Segoe UI"/>
            <w:color w:val="24292E"/>
          </w:rPr>
          <w:t>after</w:t>
        </w:r>
      </w:ins>
      <w:r>
        <w:rPr>
          <w:rFonts w:ascii="Segoe UI" w:hAnsi="Segoe UI" w:cs="Segoe UI"/>
          <w:color w:val="24292E"/>
        </w:rPr>
        <w:t> or </w:t>
      </w:r>
      <w:ins w:id="1" w:author="Unknown">
        <w:r>
          <w:rPr>
            <w:rStyle w:val="Strong"/>
            <w:rFonts w:ascii="Segoe UI" w:hAnsi="Segoe UI" w:cs="Segoe UI"/>
            <w:color w:val="24292E"/>
          </w:rPr>
          <w:t>before</w:t>
        </w:r>
      </w:ins>
      <w:r>
        <w:rPr>
          <w:rFonts w:ascii="Segoe UI" w:hAnsi="Segoe UI" w:cs="Segoe UI"/>
          <w:color w:val="24292E"/>
        </w:rPr>
        <w:t> the customer joined in the membership program because of the lack of </w:t>
      </w:r>
      <w:proofErr w:type="spellStart"/>
      <w:r>
        <w:rPr>
          <w:rStyle w:val="HTMLCode"/>
          <w:rFonts w:ascii="Consolas" w:eastAsiaTheme="minorHAnsi" w:hAnsi="Consolas"/>
          <w:b/>
          <w:bCs/>
          <w:color w:val="24292E"/>
        </w:rPr>
        <w:t>order_date</w:t>
      </w:r>
      <w:proofErr w:type="spellEnd"/>
      <w:r>
        <w:rPr>
          <w:rFonts w:ascii="Segoe UI" w:hAnsi="Segoe UI" w:cs="Segoe UI"/>
          <w:color w:val="24292E"/>
        </w:rPr>
        <w:t> and </w:t>
      </w:r>
      <w:proofErr w:type="spellStart"/>
      <w:r>
        <w:rPr>
          <w:rStyle w:val="HTMLCode"/>
          <w:rFonts w:ascii="Consolas" w:eastAsiaTheme="minorHAnsi" w:hAnsi="Consolas"/>
          <w:b/>
          <w:bCs/>
          <w:color w:val="24292E"/>
        </w:rPr>
        <w:t>join_date</w:t>
      </w:r>
      <w:proofErr w:type="spellEnd"/>
      <w:r>
        <w:rPr>
          <w:rFonts w:ascii="Segoe UI" w:hAnsi="Segoe UI" w:cs="Segoe UI"/>
          <w:color w:val="24292E"/>
        </w:rPr>
        <w:t> information (does not include details of the purchase time), I will assume these orders were made after the customer had already joined the program.</w:t>
      </w:r>
    </w:p>
    <w:p w14:paraId="0D062E82" w14:textId="77777777" w:rsidR="009A3D7D" w:rsidRDefault="009A3D7D" w:rsidP="009A3D7D">
      <w:pPr>
        <w:spacing w:before="360" w:after="360"/>
        <w:rPr>
          <w:rFonts w:ascii="Times New Roman" w:hAnsi="Times New Roman" w:cs="Times New Roman"/>
        </w:rPr>
      </w:pPr>
      <w:r>
        <w:lastRenderedPageBreak/>
        <w:pict w14:anchorId="50F0F410">
          <v:rect id="_x0000_i1031" style="width:0;height:3pt" o:hralign="center" o:hrstd="t" o:hrnoshade="t" o:hr="t" fillcolor="#24292e" stroked="f"/>
        </w:pict>
      </w:r>
    </w:p>
    <w:p w14:paraId="4132E467" w14:textId="77777777" w:rsidR="009A3D7D" w:rsidRDefault="009A3D7D" w:rsidP="009A3D7D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Question 7: Which item was purchased just before the customer became a member?</w:t>
      </w:r>
    </w:p>
    <w:p w14:paraId="06D55AA5" w14:textId="0577A653" w:rsidR="009A3D7D" w:rsidRDefault="009A3D7D" w:rsidP="009A3D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limitation of this question includes:</w:t>
      </w:r>
    </w:p>
    <w:p w14:paraId="4203124E" w14:textId="77777777" w:rsidR="009A3D7D" w:rsidRDefault="009A3D7D" w:rsidP="009A3D7D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Since the </w:t>
      </w:r>
      <w:proofErr w:type="spellStart"/>
      <w:r>
        <w:rPr>
          <w:rStyle w:val="HTMLCode"/>
          <w:rFonts w:ascii="Consolas" w:eastAsiaTheme="minorHAnsi" w:hAnsi="Consolas"/>
          <w:b/>
          <w:bCs/>
          <w:color w:val="24292E"/>
        </w:rPr>
        <w:t>order_date</w:t>
      </w:r>
      <w:proofErr w:type="spellEnd"/>
      <w:r>
        <w:rPr>
          <w:rFonts w:ascii="Segoe UI" w:hAnsi="Segoe UI" w:cs="Segoe UI"/>
          <w:color w:val="24292E"/>
        </w:rPr>
        <w:t> information does not include details of the purchase time (hours, minute, second, etc.) and those orders purchased </w:t>
      </w:r>
      <w:r>
        <w:rPr>
          <w:rStyle w:val="Strong"/>
          <w:rFonts w:ascii="Segoe UI" w:hAnsi="Segoe UI" w:cs="Segoe UI"/>
          <w:color w:val="24292E"/>
        </w:rPr>
        <w:t>on the same day</w:t>
      </w:r>
      <w:r>
        <w:rPr>
          <w:rFonts w:ascii="Segoe UI" w:hAnsi="Segoe UI" w:cs="Segoe UI"/>
          <w:color w:val="24292E"/>
        </w:rPr>
        <w:t> are sorted based on the </w:t>
      </w:r>
      <w:proofErr w:type="spellStart"/>
      <w:r>
        <w:rPr>
          <w:rStyle w:val="HTMLCode"/>
          <w:rFonts w:ascii="Consolas" w:eastAsiaTheme="minorHAnsi" w:hAnsi="Consolas"/>
          <w:b/>
          <w:bCs/>
          <w:color w:val="24292E"/>
        </w:rPr>
        <w:t>product_id</w:t>
      </w:r>
      <w:proofErr w:type="spellEnd"/>
      <w:r>
        <w:rPr>
          <w:rFonts w:ascii="Segoe UI" w:hAnsi="Segoe UI" w:cs="Segoe UI"/>
          <w:color w:val="24292E"/>
        </w:rPr>
        <w:t> instead of time element, it is difficult for me to know which product is last purchased before the customer join in the membership program.</w:t>
      </w:r>
    </w:p>
    <w:p w14:paraId="0AE2142E" w14:textId="77777777" w:rsidR="009A3D7D" w:rsidRDefault="009A3D7D" w:rsidP="009A3D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Therefore, the result can be either 1 of those orders made during the last day before the </w:t>
      </w:r>
      <w:proofErr w:type="spellStart"/>
      <w:r>
        <w:rPr>
          <w:rStyle w:val="HTMLCode"/>
          <w:rFonts w:ascii="Consolas" w:hAnsi="Consolas"/>
          <w:b/>
          <w:bCs/>
          <w:color w:val="24292E"/>
        </w:rPr>
        <w:t>join_date</w:t>
      </w:r>
      <w:proofErr w:type="spellEnd"/>
    </w:p>
    <w:p w14:paraId="1E2CD406" w14:textId="77777777" w:rsidR="009A3D7D" w:rsidRDefault="009A3D7D" w:rsidP="009A3D7D">
      <w:pPr>
        <w:spacing w:before="360" w:after="360"/>
        <w:rPr>
          <w:rFonts w:ascii="Times New Roman" w:hAnsi="Times New Roman" w:cs="Times New Roman"/>
        </w:rPr>
      </w:pPr>
      <w:r>
        <w:pict w14:anchorId="46CFDF28">
          <v:rect id="_x0000_i1032" style="width:0;height:3pt" o:hralign="center" o:hrstd="t" o:hrnoshade="t" o:hr="t" fillcolor="#24292e" stroked="f"/>
        </w:pict>
      </w:r>
    </w:p>
    <w:p w14:paraId="38CE9D35" w14:textId="77777777" w:rsidR="009A3D7D" w:rsidRDefault="009A3D7D" w:rsidP="009A3D7D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color w:val="24292E"/>
          <w:sz w:val="30"/>
          <w:szCs w:val="30"/>
        </w:rPr>
        <w:t>Question 10: In the first week after a customer joins the program (including their join date) they earn 2x points on all items, not just sushi - how many points do customer A and B have at the end of January?</w:t>
      </w:r>
    </w:p>
    <w:p w14:paraId="4D24E270" w14:textId="2BCC5E92" w:rsidR="009A3D7D" w:rsidRDefault="009A3D7D" w:rsidP="009A3D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limitation of this question includes:</w:t>
      </w:r>
    </w:p>
    <w:p w14:paraId="1B0FAEAB" w14:textId="77777777" w:rsidR="009A3D7D" w:rsidRDefault="009A3D7D" w:rsidP="009A3D7D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Since it is not clear that the points in this question is only calculated </w:t>
      </w:r>
      <w:r>
        <w:rPr>
          <w:rStyle w:val="Strong"/>
          <w:rFonts w:ascii="Segoe UI" w:hAnsi="Segoe UI" w:cs="Segoe UI"/>
          <w:color w:val="24292E"/>
        </w:rPr>
        <w:t>after the customer joins in the membership program</w:t>
      </w:r>
      <w:r>
        <w:rPr>
          <w:rFonts w:ascii="Segoe UI" w:hAnsi="Segoe UI" w:cs="Segoe UI"/>
          <w:color w:val="24292E"/>
        </w:rPr>
        <w:t> or not, I will also include the total points before the </w:t>
      </w:r>
      <w:proofErr w:type="spellStart"/>
      <w:r>
        <w:rPr>
          <w:rStyle w:val="HTMLCode"/>
          <w:rFonts w:ascii="Consolas" w:eastAsiaTheme="minorHAnsi" w:hAnsi="Consolas"/>
          <w:b/>
          <w:bCs/>
          <w:color w:val="24292E"/>
        </w:rPr>
        <w:t>join_date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124F19E6" w14:textId="77777777" w:rsidR="009A3D7D" w:rsidRPr="009A3D7D" w:rsidRDefault="009A3D7D" w:rsidP="00F03D1E">
      <w:pPr>
        <w:rPr>
          <w:rFonts w:ascii="Calibri" w:hAnsi="Calibri" w:cs="Calibri"/>
          <w:sz w:val="18"/>
          <w:szCs w:val="18"/>
        </w:rPr>
      </w:pPr>
    </w:p>
    <w:sectPr w:rsidR="009A3D7D" w:rsidRPr="009A3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2A93"/>
    <w:multiLevelType w:val="multilevel"/>
    <w:tmpl w:val="FBBA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905AE"/>
    <w:multiLevelType w:val="multilevel"/>
    <w:tmpl w:val="38E4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9A4F16"/>
    <w:multiLevelType w:val="multilevel"/>
    <w:tmpl w:val="93CA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CE0B55"/>
    <w:multiLevelType w:val="multilevel"/>
    <w:tmpl w:val="D454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07C8A"/>
    <w:multiLevelType w:val="multilevel"/>
    <w:tmpl w:val="1334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C05297"/>
    <w:multiLevelType w:val="multilevel"/>
    <w:tmpl w:val="56F2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863A2B"/>
    <w:multiLevelType w:val="multilevel"/>
    <w:tmpl w:val="7A18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2D660F"/>
    <w:multiLevelType w:val="multilevel"/>
    <w:tmpl w:val="470C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5D0CA0"/>
    <w:multiLevelType w:val="multilevel"/>
    <w:tmpl w:val="2BA4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454649"/>
    <w:multiLevelType w:val="multilevel"/>
    <w:tmpl w:val="4D44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0"/>
  </w:num>
  <w:num w:numId="7">
    <w:abstractNumId w:val="2"/>
  </w:num>
  <w:num w:numId="8">
    <w:abstractNumId w:val="6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1E"/>
    <w:rsid w:val="001A1B07"/>
    <w:rsid w:val="005B605C"/>
    <w:rsid w:val="00732C67"/>
    <w:rsid w:val="008E6FEE"/>
    <w:rsid w:val="009A3D7D"/>
    <w:rsid w:val="00AE06DD"/>
    <w:rsid w:val="00C044E7"/>
    <w:rsid w:val="00D84C98"/>
    <w:rsid w:val="00F0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88DCD"/>
  <w15:chartTrackingRefBased/>
  <w15:docId w15:val="{1CE3E0C7-7BFF-402C-AAF6-5A8EC398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F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B60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605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B6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B605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E6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F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E6FE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A3D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2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nduongthucanh/8-Week-SQL-Challenge/blob/main/IMG/org-1.png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18</Pages>
  <Words>1473</Words>
  <Characters>8399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Shah</dc:creator>
  <cp:keywords/>
  <dc:description/>
  <cp:lastModifiedBy>Kavin Shah</cp:lastModifiedBy>
  <cp:revision>1</cp:revision>
  <dcterms:created xsi:type="dcterms:W3CDTF">2021-06-19T01:09:00Z</dcterms:created>
  <dcterms:modified xsi:type="dcterms:W3CDTF">2021-06-19T19:08:00Z</dcterms:modified>
</cp:coreProperties>
</file>